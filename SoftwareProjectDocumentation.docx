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05293" w14:textId="77777777" w:rsidR="00C27B5D" w:rsidRPr="006C5D70" w:rsidRDefault="00C873E1" w:rsidP="003D6F1E">
      <w:pPr>
        <w:ind w:left="360" w:hanging="360"/>
        <w:jc w:val="center"/>
        <w:rPr>
          <w:lang w:val="ru-RU"/>
        </w:rPr>
      </w:pPr>
    </w:p>
    <w:p w14:paraId="4FBC8673" w14:textId="77777777" w:rsidR="00CA3499" w:rsidRDefault="00CA3499" w:rsidP="003D6F1E">
      <w:pPr>
        <w:ind w:left="360" w:hanging="360"/>
        <w:jc w:val="center"/>
      </w:pPr>
    </w:p>
    <w:p w14:paraId="0E7EDAB3" w14:textId="77777777" w:rsidR="00CA3499" w:rsidRDefault="00CA3499" w:rsidP="003D6F1E">
      <w:pPr>
        <w:ind w:left="360" w:hanging="360"/>
        <w:jc w:val="center"/>
      </w:pPr>
    </w:p>
    <w:p w14:paraId="3398AE3D" w14:textId="77777777" w:rsidR="00CA3499" w:rsidRDefault="00CA3499" w:rsidP="003D6F1E">
      <w:pPr>
        <w:ind w:left="360" w:hanging="360"/>
        <w:jc w:val="center"/>
      </w:pPr>
    </w:p>
    <w:p w14:paraId="03613042" w14:textId="77777777" w:rsidR="00CA3499" w:rsidRDefault="00CA3499" w:rsidP="003D6F1E">
      <w:pPr>
        <w:ind w:left="360" w:hanging="360"/>
        <w:jc w:val="center"/>
      </w:pPr>
    </w:p>
    <w:p w14:paraId="4284FC23" w14:textId="77777777" w:rsidR="00CA3499" w:rsidRDefault="00CA3499" w:rsidP="003D6F1E">
      <w:pPr>
        <w:ind w:left="360" w:hanging="360"/>
        <w:jc w:val="center"/>
      </w:pPr>
    </w:p>
    <w:p w14:paraId="02C9B258" w14:textId="77777777" w:rsidR="00CA3499" w:rsidRDefault="00CA3499" w:rsidP="003D6F1E">
      <w:pPr>
        <w:ind w:left="360" w:hanging="360"/>
        <w:jc w:val="center"/>
      </w:pPr>
    </w:p>
    <w:p w14:paraId="0ECB9577" w14:textId="77777777" w:rsidR="00CA3499" w:rsidRDefault="00CA3499" w:rsidP="003D6F1E">
      <w:pPr>
        <w:ind w:left="360" w:hanging="360"/>
        <w:jc w:val="center"/>
      </w:pPr>
    </w:p>
    <w:p w14:paraId="3331B240" w14:textId="77777777" w:rsidR="00CA3499" w:rsidRDefault="00CA3499" w:rsidP="003D6F1E">
      <w:pPr>
        <w:ind w:left="360" w:hanging="360"/>
        <w:jc w:val="center"/>
      </w:pPr>
    </w:p>
    <w:p w14:paraId="14901EB0" w14:textId="77777777" w:rsidR="00CA3499" w:rsidRDefault="00CA3499" w:rsidP="003D6F1E">
      <w:pPr>
        <w:ind w:left="360" w:hanging="360"/>
        <w:jc w:val="center"/>
      </w:pPr>
    </w:p>
    <w:p w14:paraId="77F60CD1" w14:textId="77777777" w:rsidR="00CA3499" w:rsidRPr="00CA3499" w:rsidRDefault="00CA3499" w:rsidP="003D6F1E">
      <w:pPr>
        <w:ind w:left="360" w:hanging="360"/>
        <w:jc w:val="center"/>
        <w:rPr>
          <w:rFonts w:ascii="Arial" w:hAnsi="Arial" w:cs="Arial"/>
          <w:b/>
          <w:sz w:val="44"/>
          <w:szCs w:val="44"/>
        </w:rPr>
      </w:pPr>
    </w:p>
    <w:p w14:paraId="3556A7AF" w14:textId="77777777" w:rsidR="00CA3499" w:rsidRDefault="00CA3499" w:rsidP="003D6F1E">
      <w:pPr>
        <w:ind w:left="360" w:hanging="360"/>
        <w:jc w:val="center"/>
        <w:rPr>
          <w:rFonts w:ascii="Arial" w:hAnsi="Arial" w:cs="Arial"/>
          <w:b/>
          <w:sz w:val="44"/>
          <w:szCs w:val="44"/>
        </w:rPr>
      </w:pPr>
      <w:r w:rsidRPr="00CA3499">
        <w:rPr>
          <w:rFonts w:ascii="Arial" w:hAnsi="Arial" w:cs="Arial"/>
          <w:b/>
          <w:sz w:val="44"/>
          <w:szCs w:val="44"/>
        </w:rPr>
        <w:t>Software Project Documentation</w:t>
      </w:r>
    </w:p>
    <w:p w14:paraId="586BC4DB" w14:textId="77777777" w:rsidR="00CA3499" w:rsidRDefault="00CA3499" w:rsidP="003D6F1E">
      <w:pPr>
        <w:ind w:left="360" w:hanging="36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2042123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BEF0F" w14:textId="77777777" w:rsidR="00CA3499" w:rsidRDefault="00CA3499" w:rsidP="003D6F1E">
          <w:pPr>
            <w:pStyle w:val="TOCHeading"/>
            <w:ind w:left="360" w:hanging="360"/>
            <w:jc w:val="center"/>
          </w:pPr>
          <w:r>
            <w:t>Contents</w:t>
          </w:r>
        </w:p>
        <w:p w14:paraId="1D37F838" w14:textId="201BCC24" w:rsidR="00C873E1" w:rsidRDefault="00CA3499">
          <w:pPr>
            <w:pStyle w:val="TOC1"/>
            <w:tabs>
              <w:tab w:val="left" w:pos="440"/>
              <w:tab w:val="right" w:leader="dot" w:pos="9350"/>
            </w:tabs>
            <w:rPr>
              <w:ins w:id="0" w:author="Shcherbyna, Anton" w:date="2018-04-24T14:58:00Z"/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Shcherbyna, Anton" w:date="2018-04-24T14:58:00Z">
            <w:r w:rsidR="00C873E1" w:rsidRPr="00B21578">
              <w:rPr>
                <w:rStyle w:val="Hyperlink"/>
                <w:noProof/>
              </w:rPr>
              <w:fldChar w:fldCharType="begin"/>
            </w:r>
            <w:r w:rsidR="00C873E1" w:rsidRPr="00B21578">
              <w:rPr>
                <w:rStyle w:val="Hyperlink"/>
                <w:noProof/>
              </w:rPr>
              <w:instrText xml:space="preserve"> </w:instrText>
            </w:r>
            <w:r w:rsidR="00C873E1">
              <w:rPr>
                <w:noProof/>
              </w:rPr>
              <w:instrText>HYPERLINK \l "_Toc512345213"</w:instrText>
            </w:r>
            <w:r w:rsidR="00C873E1" w:rsidRPr="00B21578">
              <w:rPr>
                <w:rStyle w:val="Hyperlink"/>
                <w:noProof/>
              </w:rPr>
              <w:instrText xml:space="preserve"> </w:instrText>
            </w:r>
            <w:r w:rsidR="00C873E1" w:rsidRPr="00B21578">
              <w:rPr>
                <w:rStyle w:val="Hyperlink"/>
                <w:noProof/>
              </w:rPr>
            </w:r>
            <w:r w:rsidR="00C873E1" w:rsidRPr="00B21578">
              <w:rPr>
                <w:rStyle w:val="Hyperlink"/>
                <w:noProof/>
              </w:rPr>
              <w:fldChar w:fldCharType="separate"/>
            </w:r>
            <w:r w:rsidR="00C873E1" w:rsidRPr="00B21578">
              <w:rPr>
                <w:rStyle w:val="Hyperlink"/>
                <w:noProof/>
              </w:rPr>
              <w:t>1.</w:t>
            </w:r>
            <w:r w:rsidR="00C873E1">
              <w:rPr>
                <w:rFonts w:cstheme="minorBidi"/>
                <w:noProof/>
                <w:sz w:val="22"/>
                <w:szCs w:val="22"/>
              </w:rPr>
              <w:tab/>
            </w:r>
            <w:r w:rsidR="00C873E1" w:rsidRPr="00B21578">
              <w:rPr>
                <w:rStyle w:val="Hyperlink"/>
                <w:noProof/>
              </w:rPr>
              <w:t>Introduction</w:t>
            </w:r>
            <w:r w:rsidR="00C873E1">
              <w:rPr>
                <w:noProof/>
                <w:webHidden/>
              </w:rPr>
              <w:tab/>
            </w:r>
            <w:r w:rsidR="00C873E1">
              <w:rPr>
                <w:noProof/>
                <w:webHidden/>
              </w:rPr>
              <w:fldChar w:fldCharType="begin"/>
            </w:r>
            <w:r w:rsidR="00C873E1">
              <w:rPr>
                <w:noProof/>
                <w:webHidden/>
              </w:rPr>
              <w:instrText xml:space="preserve"> PAGEREF _Toc512345213 \h </w:instrText>
            </w:r>
            <w:r w:rsidR="00C873E1">
              <w:rPr>
                <w:noProof/>
                <w:webHidden/>
              </w:rPr>
            </w:r>
          </w:ins>
          <w:r w:rsidR="00C873E1">
            <w:rPr>
              <w:noProof/>
              <w:webHidden/>
            </w:rPr>
            <w:fldChar w:fldCharType="separate"/>
          </w:r>
          <w:ins w:id="2" w:author="Shcherbyna, Anton" w:date="2018-04-24T14:58:00Z">
            <w:r w:rsidR="00C873E1">
              <w:rPr>
                <w:noProof/>
                <w:webHidden/>
              </w:rPr>
              <w:t>3</w:t>
            </w:r>
            <w:r w:rsidR="00C873E1">
              <w:rPr>
                <w:noProof/>
                <w:webHidden/>
              </w:rPr>
              <w:fldChar w:fldCharType="end"/>
            </w:r>
            <w:r w:rsidR="00C873E1" w:rsidRPr="00B21578">
              <w:rPr>
                <w:rStyle w:val="Hyperlink"/>
                <w:noProof/>
              </w:rPr>
              <w:fldChar w:fldCharType="end"/>
            </w:r>
          </w:ins>
        </w:p>
        <w:p w14:paraId="073A30DF" w14:textId="28CD4431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3" w:author="Shcherbyna, Anton" w:date="2018-04-24T14:58:00Z"/>
              <w:rFonts w:cstheme="minorBidi"/>
              <w:noProof/>
              <w:sz w:val="22"/>
              <w:szCs w:val="22"/>
            </w:rPr>
          </w:pPr>
          <w:ins w:id="4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"_Toc512345214"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E719B26" w14:textId="118F8B47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6" w:author="Shcherbyna, Anton" w:date="2018-04-24T14:58:00Z"/>
              <w:rFonts w:cstheme="minorBidi"/>
              <w:noProof/>
              <w:sz w:val="22"/>
              <w:szCs w:val="22"/>
            </w:rPr>
          </w:pPr>
          <w:ins w:id="7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"_Toc512345215"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Terms, abbreviation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4759ED3A" w14:textId="4356F013" w:rsidR="00C873E1" w:rsidRDefault="00C873E1">
          <w:pPr>
            <w:pStyle w:val="TOC1"/>
            <w:tabs>
              <w:tab w:val="left" w:pos="440"/>
              <w:tab w:val="right" w:leader="dot" w:pos="9350"/>
            </w:tabs>
            <w:rPr>
              <w:ins w:id="9" w:author="Shcherbyna, Anton" w:date="2018-04-24T14:58:00Z"/>
              <w:rFonts w:cstheme="minorBidi"/>
              <w:noProof/>
              <w:sz w:val="22"/>
              <w:szCs w:val="22"/>
            </w:rPr>
          </w:pPr>
          <w:ins w:id="10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"_Toc512345216"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General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FEE9D8A" w14:textId="65640A63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12" w:author="Shcherbyna, Anton" w:date="2018-04-24T14:58:00Z"/>
              <w:rFonts w:cstheme="minorBidi"/>
              <w:noProof/>
              <w:sz w:val="22"/>
              <w:szCs w:val="22"/>
            </w:rPr>
          </w:pPr>
          <w:ins w:id="13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"_Toc512345217"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Documentation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601E9E4F" w14:textId="2A424BA0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15" w:author="Shcherbyna, Anton" w:date="2018-04-24T14:58:00Z"/>
              <w:rFonts w:cstheme="minorBidi"/>
              <w:noProof/>
              <w:sz w:val="22"/>
              <w:szCs w:val="22"/>
            </w:rPr>
          </w:pPr>
          <w:ins w:id="16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"_Toc512345218"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Documentation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11AC1B1D" w14:textId="6299D466" w:rsidR="00C873E1" w:rsidRDefault="00C873E1">
          <w:pPr>
            <w:pStyle w:val="TOC1"/>
            <w:tabs>
              <w:tab w:val="left" w:pos="440"/>
              <w:tab w:val="right" w:leader="dot" w:pos="9350"/>
            </w:tabs>
            <w:rPr>
              <w:ins w:id="18" w:author="Shcherbyna, Anton" w:date="2018-04-24T14:58:00Z"/>
              <w:rFonts w:cstheme="minorBidi"/>
              <w:noProof/>
              <w:sz w:val="22"/>
              <w:szCs w:val="22"/>
            </w:rPr>
          </w:pPr>
          <w:ins w:id="19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"_Toc512345219"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Software project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1298D5EB" w14:textId="5EB7A510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21" w:author="Shcherbyna, Anton" w:date="2018-04-24T14:58:00Z"/>
              <w:rFonts w:cstheme="minorBidi"/>
              <w:noProof/>
              <w:sz w:val="22"/>
              <w:szCs w:val="22"/>
            </w:rPr>
          </w:pPr>
          <w:ins w:id="22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"_Toc512345220"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Shcherbyna, Anton" w:date="2018-04-24T14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0C535C8F" w14:textId="2AB9E309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24" w:author="Shcherbyna, Anton" w:date="2018-04-24T14:58:00Z"/>
              <w:rFonts w:cstheme="minorBidi"/>
              <w:noProof/>
              <w:sz w:val="22"/>
              <w:szCs w:val="22"/>
            </w:rPr>
          </w:pPr>
          <w:ins w:id="25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"_Toc512345221"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Shcherbyna, Anton" w:date="2018-04-24T14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751298A9" w14:textId="087A2D87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27" w:author="Shcherbyna, Anton" w:date="2018-04-24T14:58:00Z"/>
              <w:rFonts w:cstheme="minorBidi"/>
              <w:noProof/>
              <w:sz w:val="22"/>
              <w:szCs w:val="22"/>
            </w:rPr>
          </w:pPr>
          <w:ins w:id="28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"_Toc512345222"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3.2.1.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Shcherbyna, Anton" w:date="2018-04-24T14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65778CDE" w14:textId="28D22059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30" w:author="Shcherbyna, Anton" w:date="2018-04-24T14:58:00Z"/>
              <w:rFonts w:cstheme="minorBidi"/>
              <w:noProof/>
              <w:sz w:val="22"/>
              <w:szCs w:val="22"/>
            </w:rPr>
          </w:pPr>
          <w:ins w:id="31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"_Toc512345223"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3.2.2.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Shcherbyna, Anton" w:date="2018-04-24T14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36641C0E" w14:textId="684FD1FA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33" w:author="Shcherbyna, Anton" w:date="2018-04-24T14:58:00Z"/>
              <w:rFonts w:cstheme="minorBidi"/>
              <w:noProof/>
              <w:sz w:val="22"/>
              <w:szCs w:val="22"/>
            </w:rPr>
          </w:pPr>
          <w:ins w:id="34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"_Toc512345224"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3.2.3.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Shcherbyna, Anton" w:date="2018-04-24T14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39952525" w14:textId="2280B99B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36" w:author="Shcherbyna, Anton" w:date="2018-04-24T14:58:00Z"/>
              <w:rFonts w:cstheme="minorBidi"/>
              <w:noProof/>
              <w:sz w:val="22"/>
              <w:szCs w:val="22"/>
            </w:rPr>
          </w:pPr>
          <w:ins w:id="37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"_Toc512345225"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3.2.4.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Validation, Verification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Shcherbyna, Anton" w:date="2018-04-24T14:5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29BED10A" w14:textId="11A21104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39" w:author="Shcherbyna, Anton" w:date="2018-04-24T14:58:00Z"/>
              <w:rFonts w:cstheme="minorBidi"/>
              <w:noProof/>
              <w:sz w:val="22"/>
              <w:szCs w:val="22"/>
            </w:rPr>
          </w:pPr>
          <w:ins w:id="40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"_Toc512345226"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3.2.5.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Shcherbyna, Anton" w:date="2018-04-24T14:5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186622E2" w14:textId="612E688A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42" w:author="Shcherbyna, Anton" w:date="2018-04-24T14:58:00Z"/>
              <w:rFonts w:cstheme="minorBidi"/>
              <w:noProof/>
              <w:sz w:val="22"/>
              <w:szCs w:val="22"/>
            </w:rPr>
          </w:pPr>
          <w:ins w:id="43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"_Toc512345227"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3.2.6.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Shcherbyna, Anton" w:date="2018-04-24T14:5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2154FF10" w14:textId="6E964F26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45" w:author="Shcherbyna, Anton" w:date="2018-04-24T14:58:00Z"/>
              <w:rFonts w:cstheme="minorBidi"/>
              <w:noProof/>
              <w:sz w:val="22"/>
              <w:szCs w:val="22"/>
            </w:rPr>
          </w:pPr>
          <w:ins w:id="46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"_Toc512345228"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Maintenance &amp;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4C9BCD0" w14:textId="4962898B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48" w:author="Shcherbyna, Anton" w:date="2018-04-24T14:58:00Z"/>
              <w:rFonts w:cstheme="minorBidi"/>
              <w:noProof/>
              <w:sz w:val="22"/>
              <w:szCs w:val="22"/>
            </w:rPr>
          </w:pPr>
          <w:ins w:id="49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"_Toc512345229"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3.3.1.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A5D53A6" w14:textId="419B771E" w:rsidR="00C873E1" w:rsidRDefault="00C873E1">
          <w:pPr>
            <w:pStyle w:val="TOC3"/>
            <w:tabs>
              <w:tab w:val="left" w:pos="1320"/>
              <w:tab w:val="right" w:leader="dot" w:pos="9350"/>
            </w:tabs>
            <w:rPr>
              <w:ins w:id="51" w:author="Shcherbyna, Anton" w:date="2018-04-24T14:58:00Z"/>
              <w:rFonts w:cstheme="minorBidi"/>
              <w:noProof/>
              <w:sz w:val="22"/>
              <w:szCs w:val="22"/>
            </w:rPr>
          </w:pPr>
          <w:ins w:id="52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"_Toc512345230"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3.3.2.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Deployment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495EEA36" w14:textId="34723B8E" w:rsidR="00C873E1" w:rsidRDefault="00C873E1">
          <w:pPr>
            <w:pStyle w:val="TOC3"/>
            <w:tabs>
              <w:tab w:val="right" w:leader="dot" w:pos="9350"/>
            </w:tabs>
            <w:rPr>
              <w:ins w:id="54" w:author="Shcherbyna, Anton" w:date="2018-04-24T14:58:00Z"/>
              <w:rFonts w:cstheme="minorBidi"/>
              <w:noProof/>
              <w:sz w:val="22"/>
              <w:szCs w:val="22"/>
            </w:rPr>
          </w:pPr>
          <w:ins w:id="55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"_Toc512345231"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3.3.3 Continuous integration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94BEA77" w14:textId="02D1A843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57" w:author="Shcherbyna, Anton" w:date="2018-04-24T14:58:00Z"/>
              <w:rFonts w:cstheme="minorBidi"/>
              <w:noProof/>
              <w:sz w:val="22"/>
              <w:szCs w:val="22"/>
            </w:rPr>
          </w:pPr>
          <w:ins w:id="58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"_Toc512345232"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noProof/>
              </w:rPr>
              <w:t>Reports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506EB0B2" w14:textId="4F809BBA" w:rsidR="00C873E1" w:rsidRDefault="00C873E1">
          <w:pPr>
            <w:pStyle w:val="TOC2"/>
            <w:tabs>
              <w:tab w:val="left" w:pos="880"/>
              <w:tab w:val="right" w:leader="dot" w:pos="9350"/>
            </w:tabs>
            <w:rPr>
              <w:ins w:id="60" w:author="Shcherbyna, Anton" w:date="2018-04-24T14:58:00Z"/>
              <w:rFonts w:cstheme="minorBidi"/>
              <w:noProof/>
              <w:sz w:val="22"/>
              <w:szCs w:val="22"/>
            </w:rPr>
          </w:pPr>
          <w:ins w:id="61" w:author="Shcherbyna, Anton" w:date="2018-04-24T14:58:00Z">
            <w:r w:rsidRPr="00B21578">
              <w:rPr>
                <w:rStyle w:val="Hyperlink"/>
                <w:noProof/>
              </w:rPr>
              <w:fldChar w:fldCharType="begin"/>
            </w:r>
            <w:r w:rsidRPr="00B215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"_Toc512345233"</w:instrText>
            </w:r>
            <w:r w:rsidRPr="00B21578">
              <w:rPr>
                <w:rStyle w:val="Hyperlink"/>
                <w:noProof/>
              </w:rPr>
              <w:instrText xml:space="preserve"> </w:instrText>
            </w:r>
            <w:r w:rsidRPr="00B21578">
              <w:rPr>
                <w:rStyle w:val="Hyperlink"/>
                <w:noProof/>
              </w:rPr>
            </w:r>
            <w:r w:rsidRPr="00B21578">
              <w:rPr>
                <w:rStyle w:val="Hyperlink"/>
                <w:noProof/>
              </w:rPr>
              <w:fldChar w:fldCharType="separate"/>
            </w:r>
            <w:r w:rsidRPr="00B21578">
              <w:rPr>
                <w:rStyle w:val="Hyperlink"/>
                <w:rFonts w:eastAsia="Times New Roman"/>
                <w:noProof/>
              </w:rPr>
              <w:t>3.5.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21578">
              <w:rPr>
                <w:rStyle w:val="Hyperlink"/>
                <w:rFonts w:eastAsia="Times New Roman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_Toc512345233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Shcherbyna, Anton" w:date="2018-04-24T14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1578">
              <w:rPr>
                <w:rStyle w:val="Hyperlink"/>
                <w:noProof/>
              </w:rPr>
              <w:fldChar w:fldCharType="end"/>
            </w:r>
          </w:ins>
        </w:p>
        <w:p w14:paraId="7CBEE2B2" w14:textId="15DC3FFD" w:rsidR="00B90F3A" w:rsidDel="00C873E1" w:rsidRDefault="00B90F3A">
          <w:pPr>
            <w:pStyle w:val="TOC1"/>
            <w:tabs>
              <w:tab w:val="left" w:pos="440"/>
              <w:tab w:val="right" w:leader="dot" w:pos="9350"/>
            </w:tabs>
            <w:rPr>
              <w:del w:id="63" w:author="Shcherbyna, Anton" w:date="2018-04-24T14:58:00Z"/>
              <w:rFonts w:cstheme="minorBidi"/>
              <w:noProof/>
              <w:sz w:val="22"/>
              <w:szCs w:val="22"/>
            </w:rPr>
          </w:pPr>
          <w:del w:id="64" w:author="Shcherbyna, Anton" w:date="2018-04-24T14:58:00Z">
            <w:r w:rsidRPr="00C873E1" w:rsidDel="00C873E1">
              <w:rPr>
                <w:noProof/>
                <w:rPrChange w:id="65" w:author="Shcherbyna, Anton" w:date="2018-04-24T14:58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66" w:author="Shcherbyna, Anton" w:date="2018-04-24T14:58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420BB51C" w14:textId="60AFF304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67" w:author="Shcherbyna, Anton" w:date="2018-04-24T14:58:00Z"/>
              <w:rFonts w:cstheme="minorBidi"/>
              <w:noProof/>
              <w:sz w:val="22"/>
              <w:szCs w:val="22"/>
            </w:rPr>
          </w:pPr>
          <w:del w:id="68" w:author="Shcherbyna, Anton" w:date="2018-04-24T14:58:00Z">
            <w:r w:rsidRPr="00C873E1" w:rsidDel="00C873E1">
              <w:rPr>
                <w:noProof/>
                <w:rPrChange w:id="69" w:author="Shcherbyna, Anton" w:date="2018-04-24T14:58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70" w:author="Shcherbyna, Anton" w:date="2018-04-24T14:58:00Z">
                  <w:rPr>
                    <w:rStyle w:val="Hyperlink"/>
                    <w:noProof/>
                  </w:rPr>
                </w:rPrChange>
              </w:rPr>
              <w:delText>Objectives and scope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562FC31F" w14:textId="1D6F1052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71" w:author="Shcherbyna, Anton" w:date="2018-04-24T14:58:00Z"/>
              <w:rFonts w:cstheme="minorBidi"/>
              <w:noProof/>
              <w:sz w:val="22"/>
              <w:szCs w:val="22"/>
            </w:rPr>
          </w:pPr>
          <w:del w:id="72" w:author="Shcherbyna, Anton" w:date="2018-04-24T14:58:00Z">
            <w:r w:rsidRPr="00C873E1" w:rsidDel="00C873E1">
              <w:rPr>
                <w:noProof/>
                <w:rPrChange w:id="73" w:author="Shcherbyna, Anton" w:date="2018-04-24T14:58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74" w:author="Shcherbyna, Anton" w:date="2018-04-24T14:58:00Z">
                  <w:rPr>
                    <w:rStyle w:val="Hyperlink"/>
                    <w:noProof/>
                  </w:rPr>
                </w:rPrChange>
              </w:rPr>
              <w:delText>Terms, abbreviation and definitions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015D4ED6" w14:textId="494E6C92" w:rsidR="00B90F3A" w:rsidDel="00C873E1" w:rsidRDefault="00B90F3A">
          <w:pPr>
            <w:pStyle w:val="TOC1"/>
            <w:tabs>
              <w:tab w:val="left" w:pos="440"/>
              <w:tab w:val="right" w:leader="dot" w:pos="9350"/>
            </w:tabs>
            <w:rPr>
              <w:del w:id="75" w:author="Shcherbyna, Anton" w:date="2018-04-24T14:58:00Z"/>
              <w:rFonts w:cstheme="minorBidi"/>
              <w:noProof/>
              <w:sz w:val="22"/>
              <w:szCs w:val="22"/>
            </w:rPr>
          </w:pPr>
          <w:del w:id="76" w:author="Shcherbyna, Anton" w:date="2018-04-24T14:58:00Z">
            <w:r w:rsidRPr="00C873E1" w:rsidDel="00C873E1">
              <w:rPr>
                <w:noProof/>
                <w:rPrChange w:id="77" w:author="Shcherbyna, Anton" w:date="2018-04-24T14:58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78" w:author="Shcherbyna, Anton" w:date="2018-04-24T14:58:00Z">
                  <w:rPr>
                    <w:rStyle w:val="Hyperlink"/>
                    <w:noProof/>
                  </w:rPr>
                </w:rPrChange>
              </w:rPr>
              <w:delText>General concepts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73A621A9" w14:textId="523F496C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79" w:author="Shcherbyna, Anton" w:date="2018-04-24T14:58:00Z"/>
              <w:rFonts w:cstheme="minorBidi"/>
              <w:noProof/>
              <w:sz w:val="22"/>
              <w:szCs w:val="22"/>
            </w:rPr>
          </w:pPr>
          <w:del w:id="80" w:author="Shcherbyna, Anton" w:date="2018-04-24T14:58:00Z">
            <w:r w:rsidRPr="00C873E1" w:rsidDel="00C873E1">
              <w:rPr>
                <w:noProof/>
                <w:rPrChange w:id="81" w:author="Shcherbyna, Anton" w:date="2018-04-24T14:58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82" w:author="Shcherbyna, Anton" w:date="2018-04-24T14:58:00Z">
                  <w:rPr>
                    <w:rStyle w:val="Hyperlink"/>
                    <w:noProof/>
                  </w:rPr>
                </w:rPrChange>
              </w:rPr>
              <w:delText>Documentation goals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476639E5" w14:textId="55D88CF1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83" w:author="Shcherbyna, Anton" w:date="2018-04-24T14:58:00Z"/>
              <w:rFonts w:cstheme="minorBidi"/>
              <w:noProof/>
              <w:sz w:val="22"/>
              <w:szCs w:val="22"/>
            </w:rPr>
          </w:pPr>
          <w:del w:id="84" w:author="Shcherbyna, Anton" w:date="2018-04-24T14:58:00Z">
            <w:r w:rsidRPr="00C873E1" w:rsidDel="00C873E1">
              <w:rPr>
                <w:noProof/>
                <w:rPrChange w:id="85" w:author="Shcherbyna, Anton" w:date="2018-04-24T14:58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86" w:author="Shcherbyna, Anton" w:date="2018-04-24T14:58:00Z">
                  <w:rPr>
                    <w:rStyle w:val="Hyperlink"/>
                    <w:noProof/>
                  </w:rPr>
                </w:rPrChange>
              </w:rPr>
              <w:delText>Documentation development process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3</w:delText>
            </w:r>
          </w:del>
        </w:p>
        <w:p w14:paraId="37C7E1FB" w14:textId="3D8F972A" w:rsidR="00B90F3A" w:rsidDel="00C873E1" w:rsidRDefault="00B90F3A">
          <w:pPr>
            <w:pStyle w:val="TOC1"/>
            <w:tabs>
              <w:tab w:val="left" w:pos="440"/>
              <w:tab w:val="right" w:leader="dot" w:pos="9350"/>
            </w:tabs>
            <w:rPr>
              <w:del w:id="87" w:author="Shcherbyna, Anton" w:date="2018-04-24T14:58:00Z"/>
              <w:rFonts w:cstheme="minorBidi"/>
              <w:noProof/>
              <w:sz w:val="22"/>
              <w:szCs w:val="22"/>
            </w:rPr>
          </w:pPr>
          <w:del w:id="88" w:author="Shcherbyna, Anton" w:date="2018-04-24T14:58:00Z">
            <w:r w:rsidRPr="00C873E1" w:rsidDel="00C873E1">
              <w:rPr>
                <w:noProof/>
                <w:rPrChange w:id="89" w:author="Shcherbyna, Anton" w:date="2018-04-24T14:58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90" w:author="Shcherbyna, Anton" w:date="2018-04-24T14:58:00Z">
                  <w:rPr>
                    <w:rStyle w:val="Hyperlink"/>
                    <w:noProof/>
                  </w:rPr>
                </w:rPrChange>
              </w:rPr>
              <w:delText>Software project documents</w:delText>
            </w:r>
            <w:r w:rsidDel="00C873E1">
              <w:rPr>
                <w:noProof/>
                <w:webHidden/>
              </w:rPr>
              <w:tab/>
            </w:r>
          </w:del>
          <w:del w:id="91" w:author="Shcherbyna, Anton" w:date="2018-04-24T14:57:00Z">
            <w:r w:rsidDel="00C873E1">
              <w:rPr>
                <w:noProof/>
                <w:webHidden/>
              </w:rPr>
              <w:delText>4</w:delText>
            </w:r>
          </w:del>
        </w:p>
        <w:p w14:paraId="0A352138" w14:textId="48A70052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92" w:author="Shcherbyna, Anton" w:date="2018-04-24T14:58:00Z"/>
              <w:rFonts w:cstheme="minorBidi"/>
              <w:noProof/>
              <w:sz w:val="22"/>
              <w:szCs w:val="22"/>
            </w:rPr>
          </w:pPr>
          <w:del w:id="93" w:author="Shcherbyna, Anton" w:date="2018-04-24T14:58:00Z">
            <w:r w:rsidRPr="00C873E1" w:rsidDel="00C873E1">
              <w:rPr>
                <w:rFonts w:eastAsia="Times New Roman"/>
                <w:noProof/>
                <w:rPrChange w:id="94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95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Roadmap, Plans</w:delText>
            </w:r>
            <w:r w:rsidDel="00C873E1">
              <w:rPr>
                <w:noProof/>
                <w:webHidden/>
              </w:rPr>
              <w:tab/>
            </w:r>
          </w:del>
          <w:del w:id="96" w:author="Shcherbyna, Anton" w:date="2018-04-24T14:57:00Z">
            <w:r w:rsidDel="00C873E1">
              <w:rPr>
                <w:noProof/>
                <w:webHidden/>
              </w:rPr>
              <w:delText>4</w:delText>
            </w:r>
          </w:del>
        </w:p>
        <w:p w14:paraId="33481C50" w14:textId="1049B1A2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97" w:author="Shcherbyna, Anton" w:date="2018-04-24T14:58:00Z"/>
              <w:rFonts w:cstheme="minorBidi"/>
              <w:noProof/>
              <w:sz w:val="22"/>
              <w:szCs w:val="22"/>
            </w:rPr>
          </w:pPr>
          <w:del w:id="98" w:author="Shcherbyna, Anton" w:date="2018-04-24T14:58:00Z">
            <w:r w:rsidRPr="00C873E1" w:rsidDel="00C873E1">
              <w:rPr>
                <w:rFonts w:eastAsia="Times New Roman"/>
                <w:noProof/>
                <w:rPrChange w:id="99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00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Development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4</w:delText>
            </w:r>
          </w:del>
        </w:p>
        <w:p w14:paraId="70730107" w14:textId="5DEA11C1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01" w:author="Shcherbyna, Anton" w:date="2018-04-24T14:58:00Z"/>
              <w:rFonts w:cstheme="minorBidi"/>
              <w:noProof/>
              <w:sz w:val="22"/>
              <w:szCs w:val="22"/>
            </w:rPr>
          </w:pPr>
          <w:del w:id="102" w:author="Shcherbyna, Anton" w:date="2018-04-24T14:58:00Z">
            <w:r w:rsidRPr="00C873E1" w:rsidDel="00C873E1">
              <w:rPr>
                <w:noProof/>
                <w:rPrChange w:id="103" w:author="Shcherbyna, Anton" w:date="2018-04-24T14:58:00Z">
                  <w:rPr>
                    <w:rStyle w:val="Hyperlink"/>
                    <w:noProof/>
                  </w:rPr>
                </w:rPrChange>
              </w:rPr>
              <w:delText>3.2.1.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104" w:author="Shcherbyna, Anton" w:date="2018-04-24T14:58:00Z">
                  <w:rPr>
                    <w:rStyle w:val="Hyperlink"/>
                    <w:noProof/>
                  </w:rPr>
                </w:rPrChange>
              </w:rPr>
              <w:delText>Requirements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4</w:delText>
            </w:r>
          </w:del>
        </w:p>
        <w:p w14:paraId="06FB4CD4" w14:textId="7548BE74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05" w:author="Shcherbyna, Anton" w:date="2018-04-24T14:58:00Z"/>
              <w:rFonts w:cstheme="minorBidi"/>
              <w:noProof/>
              <w:sz w:val="22"/>
              <w:szCs w:val="22"/>
            </w:rPr>
          </w:pPr>
          <w:del w:id="106" w:author="Shcherbyna, Anton" w:date="2018-04-24T14:58:00Z">
            <w:r w:rsidRPr="00C873E1" w:rsidDel="00C873E1">
              <w:rPr>
                <w:rFonts w:eastAsia="Times New Roman"/>
                <w:noProof/>
                <w:rPrChange w:id="107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3.2.2.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08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Process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4</w:delText>
            </w:r>
          </w:del>
        </w:p>
        <w:p w14:paraId="71BF080D" w14:textId="1098FED0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09" w:author="Shcherbyna, Anton" w:date="2018-04-24T14:58:00Z"/>
              <w:rFonts w:cstheme="minorBidi"/>
              <w:noProof/>
              <w:sz w:val="22"/>
              <w:szCs w:val="22"/>
            </w:rPr>
          </w:pPr>
          <w:del w:id="110" w:author="Shcherbyna, Anton" w:date="2018-04-24T14:58:00Z">
            <w:r w:rsidRPr="00C873E1" w:rsidDel="00C873E1">
              <w:rPr>
                <w:rFonts w:eastAsia="Times New Roman"/>
                <w:noProof/>
                <w:rPrChange w:id="111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3.2.3.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12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Getting started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4</w:delText>
            </w:r>
          </w:del>
        </w:p>
        <w:p w14:paraId="48A4CCEA" w14:textId="49C4305E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13" w:author="Shcherbyna, Anton" w:date="2018-04-24T14:58:00Z"/>
              <w:rFonts w:cstheme="minorBidi"/>
              <w:noProof/>
              <w:sz w:val="22"/>
              <w:szCs w:val="22"/>
            </w:rPr>
          </w:pPr>
          <w:del w:id="114" w:author="Shcherbyna, Anton" w:date="2018-04-24T14:58:00Z">
            <w:r w:rsidRPr="00C873E1" w:rsidDel="00C873E1">
              <w:rPr>
                <w:noProof/>
                <w:rPrChange w:id="115" w:author="Shcherbyna, Anton" w:date="2018-04-24T14:58:00Z">
                  <w:rPr>
                    <w:rStyle w:val="Hyperlink"/>
                    <w:noProof/>
                  </w:rPr>
                </w:rPrChange>
              </w:rPr>
              <w:delText>3.2.4.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116" w:author="Shcherbyna, Anton" w:date="2018-04-24T14:58:00Z">
                  <w:rPr>
                    <w:rStyle w:val="Hyperlink"/>
                    <w:noProof/>
                  </w:rPr>
                </w:rPrChange>
              </w:rPr>
              <w:delText>Validation, Verification and Testing</w:delText>
            </w:r>
            <w:r w:rsidDel="00C873E1">
              <w:rPr>
                <w:noProof/>
                <w:webHidden/>
              </w:rPr>
              <w:tab/>
            </w:r>
          </w:del>
          <w:del w:id="117" w:author="Shcherbyna, Anton" w:date="2018-04-24T14:57:00Z">
            <w:r w:rsidDel="00C873E1">
              <w:rPr>
                <w:noProof/>
                <w:webHidden/>
              </w:rPr>
              <w:delText>4</w:delText>
            </w:r>
          </w:del>
        </w:p>
        <w:p w14:paraId="7555FFF3" w14:textId="2EAA34AA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18" w:author="Shcherbyna, Anton" w:date="2018-04-24T14:58:00Z"/>
              <w:rFonts w:cstheme="minorBidi"/>
              <w:noProof/>
              <w:sz w:val="22"/>
              <w:szCs w:val="22"/>
            </w:rPr>
          </w:pPr>
          <w:del w:id="119" w:author="Shcherbyna, Anton" w:date="2018-04-24T14:58:00Z">
            <w:r w:rsidRPr="00C873E1" w:rsidDel="00C873E1">
              <w:rPr>
                <w:rFonts w:eastAsia="Times New Roman"/>
                <w:noProof/>
                <w:rPrChange w:id="120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3.2.5.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21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Coding Conventions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5</w:delText>
            </w:r>
          </w:del>
        </w:p>
        <w:p w14:paraId="7F491066" w14:textId="4B0C23C6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22" w:author="Shcherbyna, Anton" w:date="2018-04-24T14:58:00Z"/>
              <w:rFonts w:cstheme="minorBidi"/>
              <w:noProof/>
              <w:sz w:val="22"/>
              <w:szCs w:val="22"/>
            </w:rPr>
          </w:pPr>
          <w:del w:id="123" w:author="Shcherbyna, Anton" w:date="2018-04-24T14:58:00Z">
            <w:r w:rsidRPr="00C873E1" w:rsidDel="00C873E1">
              <w:rPr>
                <w:rFonts w:eastAsia="Times New Roman"/>
                <w:noProof/>
                <w:rPrChange w:id="124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3.2.6.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25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Technical documentation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5</w:delText>
            </w:r>
          </w:del>
        </w:p>
        <w:p w14:paraId="31071476" w14:textId="0680532E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126" w:author="Shcherbyna, Anton" w:date="2018-04-24T14:58:00Z"/>
              <w:rFonts w:cstheme="minorBidi"/>
              <w:noProof/>
              <w:sz w:val="22"/>
              <w:szCs w:val="22"/>
            </w:rPr>
          </w:pPr>
          <w:del w:id="127" w:author="Shcherbyna, Anton" w:date="2018-04-24T14:58:00Z">
            <w:r w:rsidRPr="00C873E1" w:rsidDel="00C873E1">
              <w:rPr>
                <w:rFonts w:eastAsia="Times New Roman"/>
                <w:noProof/>
                <w:rPrChange w:id="128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3.3.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29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Maintenance &amp; Support</w:delText>
            </w:r>
            <w:r w:rsidDel="00C873E1">
              <w:rPr>
                <w:noProof/>
                <w:webHidden/>
              </w:rPr>
              <w:tab/>
            </w:r>
          </w:del>
          <w:del w:id="130" w:author="Shcherbyna, Anton" w:date="2018-04-24T14:57:00Z">
            <w:r w:rsidDel="00C873E1">
              <w:rPr>
                <w:noProof/>
                <w:webHidden/>
              </w:rPr>
              <w:delText>5</w:delText>
            </w:r>
          </w:del>
        </w:p>
        <w:p w14:paraId="77A8D2FF" w14:textId="0403B4B3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31" w:author="Shcherbyna, Anton" w:date="2018-04-24T14:58:00Z"/>
              <w:rFonts w:cstheme="minorBidi"/>
              <w:noProof/>
              <w:sz w:val="22"/>
              <w:szCs w:val="22"/>
            </w:rPr>
          </w:pPr>
          <w:del w:id="132" w:author="Shcherbyna, Anton" w:date="2018-04-24T14:58:00Z">
            <w:r w:rsidRPr="00C873E1" w:rsidDel="00C873E1">
              <w:rPr>
                <w:rFonts w:eastAsia="Times New Roman"/>
                <w:noProof/>
                <w:rPrChange w:id="133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3.3.1.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34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Infrastructure</w:delText>
            </w:r>
            <w:r w:rsidDel="00C873E1">
              <w:rPr>
                <w:noProof/>
                <w:webHidden/>
              </w:rPr>
              <w:tab/>
            </w:r>
          </w:del>
          <w:del w:id="135" w:author="Shcherbyna, Anton" w:date="2018-04-24T14:57:00Z">
            <w:r w:rsidDel="00C873E1">
              <w:rPr>
                <w:noProof/>
                <w:webHidden/>
              </w:rPr>
              <w:delText>5</w:delText>
            </w:r>
          </w:del>
        </w:p>
        <w:p w14:paraId="22B38291" w14:textId="7AB9956B" w:rsidR="00B90F3A" w:rsidDel="00C873E1" w:rsidRDefault="00B90F3A">
          <w:pPr>
            <w:pStyle w:val="TOC3"/>
            <w:tabs>
              <w:tab w:val="left" w:pos="1320"/>
              <w:tab w:val="right" w:leader="dot" w:pos="9350"/>
            </w:tabs>
            <w:rPr>
              <w:del w:id="136" w:author="Shcherbyna, Anton" w:date="2018-04-24T14:58:00Z"/>
              <w:rFonts w:cstheme="minorBidi"/>
              <w:noProof/>
              <w:sz w:val="22"/>
              <w:szCs w:val="22"/>
            </w:rPr>
          </w:pPr>
          <w:del w:id="137" w:author="Shcherbyna, Anton" w:date="2018-04-24T14:58:00Z">
            <w:r w:rsidRPr="00C873E1" w:rsidDel="00C873E1">
              <w:rPr>
                <w:rFonts w:eastAsia="Times New Roman"/>
                <w:noProof/>
                <w:rPrChange w:id="138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3.3.2.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39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Deployment guide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6</w:delText>
            </w:r>
          </w:del>
        </w:p>
        <w:p w14:paraId="5BA4A6F4" w14:textId="70D3ED9E" w:rsidR="00B90F3A" w:rsidDel="00C873E1" w:rsidRDefault="00B90F3A">
          <w:pPr>
            <w:pStyle w:val="TOC3"/>
            <w:tabs>
              <w:tab w:val="right" w:leader="dot" w:pos="9350"/>
            </w:tabs>
            <w:rPr>
              <w:del w:id="140" w:author="Shcherbyna, Anton" w:date="2018-04-24T14:58:00Z"/>
              <w:rFonts w:cstheme="minorBidi"/>
              <w:noProof/>
              <w:sz w:val="22"/>
              <w:szCs w:val="22"/>
            </w:rPr>
          </w:pPr>
          <w:del w:id="141" w:author="Shcherbyna, Anton" w:date="2018-04-24T14:58:00Z">
            <w:r w:rsidRPr="00C873E1" w:rsidDel="00C873E1">
              <w:rPr>
                <w:noProof/>
                <w:rPrChange w:id="142" w:author="Shcherbyna, Anton" w:date="2018-04-24T14:58:00Z">
                  <w:rPr>
                    <w:rStyle w:val="Hyperlink"/>
                    <w:noProof/>
                  </w:rPr>
                </w:rPrChange>
              </w:rPr>
              <w:delText>3.3.3 Continuous integration Guide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6</w:delText>
            </w:r>
          </w:del>
        </w:p>
        <w:p w14:paraId="56A5B3E8" w14:textId="1EA64C89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143" w:author="Shcherbyna, Anton" w:date="2018-04-24T14:58:00Z"/>
              <w:rFonts w:cstheme="minorBidi"/>
              <w:noProof/>
              <w:sz w:val="22"/>
              <w:szCs w:val="22"/>
            </w:rPr>
          </w:pPr>
          <w:del w:id="144" w:author="Shcherbyna, Anton" w:date="2018-04-24T14:58:00Z">
            <w:r w:rsidRPr="00C873E1" w:rsidDel="00C873E1">
              <w:rPr>
                <w:noProof/>
                <w:rPrChange w:id="145" w:author="Shcherbyna, Anton" w:date="2018-04-24T14:58:00Z">
                  <w:rPr>
                    <w:rStyle w:val="Hyperlink"/>
                    <w:noProof/>
                  </w:rPr>
                </w:rPrChange>
              </w:rPr>
              <w:delText>3.4.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noProof/>
                <w:rPrChange w:id="146" w:author="Shcherbyna, Anton" w:date="2018-04-24T14:58:00Z">
                  <w:rPr>
                    <w:rStyle w:val="Hyperlink"/>
                    <w:noProof/>
                  </w:rPr>
                </w:rPrChange>
              </w:rPr>
              <w:delText>Reports and metrics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6</w:delText>
            </w:r>
          </w:del>
        </w:p>
        <w:p w14:paraId="2DF3C03F" w14:textId="2BBCE21A" w:rsidR="00B90F3A" w:rsidDel="00C873E1" w:rsidRDefault="00B90F3A">
          <w:pPr>
            <w:pStyle w:val="TOC2"/>
            <w:tabs>
              <w:tab w:val="left" w:pos="880"/>
              <w:tab w:val="right" w:leader="dot" w:pos="9350"/>
            </w:tabs>
            <w:rPr>
              <w:del w:id="147" w:author="Shcherbyna, Anton" w:date="2018-04-24T14:58:00Z"/>
              <w:rFonts w:cstheme="minorBidi"/>
              <w:noProof/>
              <w:sz w:val="22"/>
              <w:szCs w:val="22"/>
            </w:rPr>
          </w:pPr>
          <w:del w:id="148" w:author="Shcherbyna, Anton" w:date="2018-04-24T14:58:00Z">
            <w:r w:rsidRPr="00C873E1" w:rsidDel="00C873E1">
              <w:rPr>
                <w:rFonts w:eastAsia="Times New Roman"/>
                <w:noProof/>
                <w:rPrChange w:id="149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3.5.</w:delText>
            </w:r>
            <w:r w:rsidDel="00C873E1">
              <w:rPr>
                <w:rFonts w:cstheme="minorBidi"/>
                <w:noProof/>
                <w:sz w:val="22"/>
                <w:szCs w:val="22"/>
              </w:rPr>
              <w:tab/>
            </w:r>
            <w:r w:rsidRPr="00C873E1" w:rsidDel="00C873E1">
              <w:rPr>
                <w:rFonts w:eastAsia="Times New Roman"/>
                <w:noProof/>
                <w:rPrChange w:id="150" w:author="Shcherbyna, Anton" w:date="2018-04-24T14:58:00Z">
                  <w:rPr>
                    <w:rStyle w:val="Hyperlink"/>
                    <w:rFonts w:eastAsia="Times New Roman"/>
                    <w:noProof/>
                  </w:rPr>
                </w:rPrChange>
              </w:rPr>
              <w:delText>User documentation</w:delText>
            </w:r>
            <w:r w:rsidDel="00C873E1">
              <w:rPr>
                <w:noProof/>
                <w:webHidden/>
              </w:rPr>
              <w:tab/>
            </w:r>
            <w:r w:rsidR="00C873E1" w:rsidDel="00C873E1">
              <w:rPr>
                <w:noProof/>
                <w:webHidden/>
              </w:rPr>
              <w:delText>6</w:delText>
            </w:r>
          </w:del>
        </w:p>
        <w:p w14:paraId="7B22F91D" w14:textId="77777777" w:rsidR="00CA3499" w:rsidRDefault="00CA3499" w:rsidP="003D6F1E">
          <w:pPr>
            <w:ind w:left="360" w:hanging="3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BBD1A3" w14:textId="77777777" w:rsidR="00CA3499" w:rsidRDefault="00CA3499" w:rsidP="003D6F1E">
      <w:pPr>
        <w:ind w:left="360" w:hanging="36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14:paraId="4B6616AE" w14:textId="77777777" w:rsidR="00D475AA" w:rsidRDefault="00D475AA" w:rsidP="00575659">
      <w:pPr>
        <w:pStyle w:val="Heading1"/>
        <w:numPr>
          <w:ilvl w:val="0"/>
          <w:numId w:val="26"/>
        </w:numPr>
        <w:ind w:left="360"/>
      </w:pPr>
      <w:bookmarkStart w:id="151" w:name="_Toc512345213"/>
      <w:r>
        <w:lastRenderedPageBreak/>
        <w:t>Introduction</w:t>
      </w:r>
      <w:bookmarkEnd w:id="151"/>
    </w:p>
    <w:p w14:paraId="26810175" w14:textId="77777777" w:rsidR="00D475AA" w:rsidRDefault="00D475AA" w:rsidP="00362428">
      <w:pPr>
        <w:pStyle w:val="Heading2"/>
        <w:numPr>
          <w:ilvl w:val="1"/>
          <w:numId w:val="30"/>
        </w:numPr>
        <w:ind w:left="450" w:hanging="450"/>
      </w:pPr>
      <w:bookmarkStart w:id="152" w:name="_Toc512345214"/>
      <w:r>
        <w:t xml:space="preserve">Objectives and </w:t>
      </w:r>
      <w:r w:rsidR="00CA1CFA">
        <w:t>s</w:t>
      </w:r>
      <w:r>
        <w:t>cope</w:t>
      </w:r>
      <w:bookmarkEnd w:id="152"/>
    </w:p>
    <w:p w14:paraId="3E219CBA" w14:textId="77777777" w:rsidR="00CA1CFA" w:rsidRDefault="00CA1CFA" w:rsidP="00CA1CFA">
      <w:pPr>
        <w:pStyle w:val="ListParagraph"/>
        <w:ind w:left="0"/>
      </w:pPr>
      <w:r>
        <w:t xml:space="preserve">This guideline </w:t>
      </w:r>
      <w:proofErr w:type="gramStart"/>
      <w:r>
        <w:t>is aimed</w:t>
      </w:r>
      <w:proofErr w:type="gramEnd"/>
      <w:r>
        <w:t xml:space="preserve"> </w:t>
      </w:r>
      <w:del w:id="153" w:author="Lyubinskiy, Petr" w:date="2018-04-23T17:19:00Z">
        <w:r w:rsidDel="00B90F3A">
          <w:delText xml:space="preserve">at </w:delText>
        </w:r>
      </w:del>
      <w:ins w:id="154" w:author="Lyubinskiy, Petr" w:date="2018-04-23T17:19:00Z">
        <w:r w:rsidR="00B90F3A">
          <w:t xml:space="preserve">to </w:t>
        </w:r>
      </w:ins>
      <w:r>
        <w:t>defin</w:t>
      </w:r>
      <w:del w:id="155" w:author="Lyubinskiy, Petr" w:date="2018-04-23T17:19:00Z">
        <w:r w:rsidDel="00B90F3A">
          <w:delText>ing</w:delText>
        </w:r>
      </w:del>
      <w:ins w:id="156" w:author="Lyubinskiy, Petr" w:date="2018-04-23T17:19:00Z">
        <w:r w:rsidR="00B90F3A">
          <w:t>e</w:t>
        </w:r>
      </w:ins>
      <w:r>
        <w:t xml:space="preserve"> standard recommendations and best practices, which have to be followed when performing documentation on the project.</w:t>
      </w:r>
    </w:p>
    <w:p w14:paraId="2A866064" w14:textId="77777777" w:rsidR="00CA1CFA" w:rsidRDefault="00CA1CFA" w:rsidP="00CA1CFA">
      <w:pPr>
        <w:pStyle w:val="ListParagraph"/>
        <w:ind w:left="0"/>
      </w:pPr>
      <w:r>
        <w:t xml:space="preserve">Target audience </w:t>
      </w:r>
      <w:ins w:id="157" w:author="Lyubinskiy, Petr" w:date="2018-04-23T17:20:00Z">
        <w:r w:rsidR="00B90F3A">
          <w:t>is</w:t>
        </w:r>
      </w:ins>
      <w:del w:id="158" w:author="Lyubinskiy, Petr" w:date="2018-04-23T17:20:00Z">
        <w:r w:rsidDel="00B90F3A">
          <w:delText>are</w:delText>
        </w:r>
      </w:del>
      <w:r>
        <w:t xml:space="preserve"> </w:t>
      </w:r>
      <w:ins w:id="159" w:author="Lyubinskiy, Petr" w:date="2018-04-23T17:19:00Z">
        <w:r w:rsidR="00B90F3A">
          <w:t>all team members</w:t>
        </w:r>
      </w:ins>
      <w:del w:id="160" w:author="Lyubinskiy, Petr" w:date="2018-04-23T17:19:00Z">
        <w:r w:rsidDel="00B90F3A">
          <w:delText xml:space="preserve">Project managers, QA engineers, Software </w:delText>
        </w:r>
        <w:r w:rsidRPr="00CA1CFA" w:rsidDel="00B90F3A">
          <w:delText>developers</w:delText>
        </w:r>
      </w:del>
      <w:r>
        <w:t>.</w:t>
      </w:r>
    </w:p>
    <w:p w14:paraId="002CA77C" w14:textId="77777777" w:rsidR="0068052C" w:rsidRDefault="0068052C" w:rsidP="00362428">
      <w:pPr>
        <w:pStyle w:val="Heading2"/>
        <w:numPr>
          <w:ilvl w:val="1"/>
          <w:numId w:val="30"/>
        </w:numPr>
        <w:ind w:left="450" w:hanging="450"/>
      </w:pPr>
      <w:bookmarkStart w:id="161" w:name="_Toc294218226"/>
      <w:bookmarkStart w:id="162" w:name="_Toc512345215"/>
      <w:r w:rsidRPr="00041C92">
        <w:t>Terms, abbreviation and definitions</w:t>
      </w:r>
      <w:bookmarkEnd w:id="161"/>
      <w:bookmarkEnd w:id="16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</w:tblGrid>
      <w:tr w:rsidR="0068052C" w:rsidRPr="00041C92" w14:paraId="68620915" w14:textId="77777777" w:rsidTr="00DB23B6">
        <w:trPr>
          <w:cantSplit/>
        </w:trPr>
        <w:tc>
          <w:tcPr>
            <w:tcW w:w="1800" w:type="dxa"/>
          </w:tcPr>
          <w:p w14:paraId="4C21FAA4" w14:textId="77777777" w:rsidR="0068052C" w:rsidRDefault="0068052C" w:rsidP="0068052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Term</w:t>
            </w:r>
          </w:p>
        </w:tc>
        <w:tc>
          <w:tcPr>
            <w:tcW w:w="7556" w:type="dxa"/>
          </w:tcPr>
          <w:p w14:paraId="4E994111" w14:textId="77777777" w:rsidR="0068052C" w:rsidRDefault="0068052C" w:rsidP="006805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52C" w:rsidRPr="00041C92" w14:paraId="29E3CB1B" w14:textId="77777777" w:rsidTr="00922EC3">
        <w:trPr>
          <w:cantSplit/>
        </w:trPr>
        <w:tc>
          <w:tcPr>
            <w:tcW w:w="1800" w:type="dxa"/>
            <w:vAlign w:val="center"/>
          </w:tcPr>
          <w:p w14:paraId="140357A7" w14:textId="77777777" w:rsidR="0068052C" w:rsidRPr="00041C92" w:rsidRDefault="0068052C" w:rsidP="00922EC3">
            <w:pPr>
              <w:jc w:val="center"/>
            </w:pPr>
            <w:r>
              <w:t>ER</w:t>
            </w:r>
          </w:p>
        </w:tc>
        <w:tc>
          <w:tcPr>
            <w:tcW w:w="7556" w:type="dxa"/>
            <w:vAlign w:val="center"/>
          </w:tcPr>
          <w:p w14:paraId="5F466028" w14:textId="77777777" w:rsidR="0068052C" w:rsidRPr="00041C92" w:rsidRDefault="0068052C" w:rsidP="0068052C">
            <w:r w:rsidRPr="0068052C">
              <w:t>Entity Relationship</w:t>
            </w:r>
          </w:p>
        </w:tc>
      </w:tr>
      <w:tr w:rsidR="0068052C" w:rsidRPr="00041C92" w14:paraId="327D6026" w14:textId="77777777" w:rsidTr="00922EC3">
        <w:trPr>
          <w:cantSplit/>
        </w:trPr>
        <w:tc>
          <w:tcPr>
            <w:tcW w:w="1800" w:type="dxa"/>
            <w:vAlign w:val="center"/>
          </w:tcPr>
          <w:p w14:paraId="22F385DB" w14:textId="77777777" w:rsidR="0068052C" w:rsidRPr="00041C92" w:rsidRDefault="0068052C" w:rsidP="00922EC3">
            <w:pPr>
              <w:jc w:val="center"/>
            </w:pPr>
          </w:p>
        </w:tc>
        <w:tc>
          <w:tcPr>
            <w:tcW w:w="7556" w:type="dxa"/>
            <w:vAlign w:val="center"/>
          </w:tcPr>
          <w:p w14:paraId="7362DB20" w14:textId="77777777" w:rsidR="0068052C" w:rsidRPr="00041C92" w:rsidRDefault="0068052C" w:rsidP="00922EC3"/>
        </w:tc>
      </w:tr>
      <w:tr w:rsidR="0068052C" w:rsidRPr="00041C92" w14:paraId="5508B3EB" w14:textId="77777777" w:rsidTr="00922EC3">
        <w:trPr>
          <w:cantSplit/>
        </w:trPr>
        <w:tc>
          <w:tcPr>
            <w:tcW w:w="1800" w:type="dxa"/>
            <w:vAlign w:val="center"/>
          </w:tcPr>
          <w:p w14:paraId="0EDE5FA9" w14:textId="77777777" w:rsidR="0068052C" w:rsidRPr="00041C92" w:rsidRDefault="0068052C" w:rsidP="00922EC3">
            <w:pPr>
              <w:jc w:val="center"/>
            </w:pPr>
          </w:p>
        </w:tc>
        <w:tc>
          <w:tcPr>
            <w:tcW w:w="7556" w:type="dxa"/>
            <w:vAlign w:val="center"/>
          </w:tcPr>
          <w:p w14:paraId="04087F4F" w14:textId="77777777" w:rsidR="0068052C" w:rsidRPr="00041C92" w:rsidRDefault="0068052C" w:rsidP="00922EC3"/>
        </w:tc>
      </w:tr>
    </w:tbl>
    <w:p w14:paraId="49EB1D61" w14:textId="77777777" w:rsidR="00D475AA" w:rsidRDefault="00D475AA" w:rsidP="00575659">
      <w:pPr>
        <w:pStyle w:val="Heading1"/>
        <w:numPr>
          <w:ilvl w:val="0"/>
          <w:numId w:val="26"/>
        </w:numPr>
        <w:ind w:left="360"/>
      </w:pPr>
      <w:bookmarkStart w:id="163" w:name="_Toc512345216"/>
      <w:r w:rsidRPr="00D475AA">
        <w:t xml:space="preserve">General </w:t>
      </w:r>
      <w:r w:rsidR="00CA1CFA">
        <w:t>c</w:t>
      </w:r>
      <w:r w:rsidRPr="00D475AA">
        <w:t>oncepts</w:t>
      </w:r>
      <w:bookmarkEnd w:id="163"/>
    </w:p>
    <w:p w14:paraId="5BD2F85D" w14:textId="77777777" w:rsidR="00D475AA" w:rsidRDefault="0068169E" w:rsidP="006B7C2D">
      <w:pPr>
        <w:pStyle w:val="Heading2"/>
        <w:numPr>
          <w:ilvl w:val="1"/>
          <w:numId w:val="29"/>
        </w:numPr>
        <w:ind w:left="450"/>
      </w:pPr>
      <w:bookmarkStart w:id="164" w:name="_Toc512345217"/>
      <w:r>
        <w:t>D</w:t>
      </w:r>
      <w:r w:rsidR="00CA1CFA">
        <w:t>ocumentation goals</w:t>
      </w:r>
      <w:bookmarkEnd w:id="164"/>
    </w:p>
    <w:p w14:paraId="478EF7BA" w14:textId="77777777" w:rsidR="00CA1CFA" w:rsidRDefault="00B268D4" w:rsidP="00B268D4">
      <w:r w:rsidRPr="00B268D4">
        <w:t>The main</w:t>
      </w:r>
      <w:r>
        <w:t xml:space="preserve"> </w:t>
      </w:r>
      <w:r w:rsidRPr="00B268D4">
        <w:t>goal</w:t>
      </w:r>
      <w:r>
        <w:t xml:space="preserve"> </w:t>
      </w:r>
      <w:r w:rsidRPr="00B268D4">
        <w:t xml:space="preserve">of effective documentation is to ensure that developers and stakeholders </w:t>
      </w:r>
      <w:proofErr w:type="gramStart"/>
      <w:r w:rsidRPr="00B268D4">
        <w:t>are headed</w:t>
      </w:r>
      <w:proofErr w:type="gramEnd"/>
      <w:r w:rsidRPr="00B268D4">
        <w:t xml:space="preserve"> in the same direction to accomplish the objectives of the project. It helps </w:t>
      </w:r>
      <w:del w:id="165" w:author="Lyubinskiy, Petr" w:date="2018-04-23T17:21:00Z">
        <w:r w:rsidRPr="00B268D4" w:rsidDel="00915304">
          <w:delText xml:space="preserve">you </w:delText>
        </w:r>
      </w:del>
      <w:ins w:id="166" w:author="Lyubinskiy, Petr" w:date="2018-04-23T17:21:00Z">
        <w:r w:rsidR="00915304">
          <w:t>to</w:t>
        </w:r>
        <w:r w:rsidR="00915304" w:rsidRPr="00B268D4">
          <w:t xml:space="preserve"> </w:t>
        </w:r>
      </w:ins>
      <w:r w:rsidRPr="00B268D4">
        <w:t xml:space="preserve">track activities related to the project, find out </w:t>
      </w:r>
      <w:del w:id="167" w:author="Lyubinskiy, Petr" w:date="2018-04-23T17:20:00Z">
        <w:r w:rsidRPr="00B268D4" w:rsidDel="00107D62">
          <w:delText>if</w:delText>
        </w:r>
      </w:del>
      <w:ins w:id="168" w:author="Lyubinskiy, Petr" w:date="2018-04-23T17:20:00Z">
        <w:r w:rsidR="00107D62">
          <w:t>whether</w:t>
        </w:r>
      </w:ins>
      <w:r w:rsidRPr="00B268D4">
        <w:t xml:space="preserve"> time constraints </w:t>
      </w:r>
      <w:proofErr w:type="gramStart"/>
      <w:r w:rsidRPr="00B268D4">
        <w:t>are being met</w:t>
      </w:r>
      <w:proofErr w:type="gramEnd"/>
      <w:r w:rsidRPr="00B268D4">
        <w:t>, monitor productivity and plan</w:t>
      </w:r>
      <w:del w:id="169" w:author="Lyubinskiy, Petr" w:date="2018-04-23T17:21:00Z">
        <w:r w:rsidRPr="00B268D4" w:rsidDel="00915304">
          <w:delText xml:space="preserve"> for the future</w:delText>
        </w:r>
      </w:del>
      <w:r w:rsidRPr="00B268D4">
        <w:t xml:space="preserve">. </w:t>
      </w:r>
      <w:ins w:id="170" w:author="Lyubinskiy, Petr" w:date="2018-04-23T17:21:00Z">
        <w:r w:rsidR="00915304">
          <w:t xml:space="preserve">Document </w:t>
        </w:r>
      </w:ins>
      <w:del w:id="171" w:author="Lyubinskiy, Petr" w:date="2018-04-23T17:21:00Z">
        <w:r w:rsidRPr="00B268D4" w:rsidDel="00915304">
          <w:delText>H</w:delText>
        </w:r>
      </w:del>
      <w:ins w:id="172" w:author="Lyubinskiy, Petr" w:date="2018-04-23T17:21:00Z">
        <w:r w:rsidR="00915304">
          <w:t>h</w:t>
        </w:r>
      </w:ins>
      <w:r w:rsidRPr="00B268D4">
        <w:t xml:space="preserve">elps every </w:t>
      </w:r>
      <w:del w:id="173" w:author="Lyubinskiy, Petr" w:date="2018-04-23T17:22:00Z">
        <w:r w:rsidRPr="00B268D4" w:rsidDel="00915304">
          <w:delText xml:space="preserve">individual </w:delText>
        </w:r>
      </w:del>
      <w:ins w:id="174" w:author="Lyubinskiy, Petr" w:date="2018-04-23T17:22:00Z">
        <w:r w:rsidR="00915304">
          <w:t>team</w:t>
        </w:r>
        <w:r w:rsidR="00915304" w:rsidRPr="00B268D4">
          <w:t xml:space="preserve"> </w:t>
        </w:r>
      </w:ins>
      <w:r w:rsidRPr="00B268D4">
        <w:t xml:space="preserve">member </w:t>
      </w:r>
      <w:ins w:id="175" w:author="Lyubinskiy, Petr" w:date="2018-04-23T17:22:00Z">
        <w:r w:rsidR="00915304">
          <w:t xml:space="preserve">that is </w:t>
        </w:r>
      </w:ins>
      <w:r w:rsidRPr="00B268D4">
        <w:t xml:space="preserve">involved </w:t>
      </w:r>
      <w:ins w:id="176" w:author="Lyubinskiy, Petr" w:date="2018-04-23T17:21:00Z">
        <w:r w:rsidR="00915304">
          <w:t>in project</w:t>
        </w:r>
      </w:ins>
      <w:ins w:id="177" w:author="Lyubinskiy, Petr" w:date="2018-04-23T17:22:00Z">
        <w:r w:rsidR="00915304">
          <w:t xml:space="preserve"> development</w:t>
        </w:r>
      </w:ins>
      <w:ins w:id="178" w:author="Lyubinskiy, Petr" w:date="2018-04-23T17:21:00Z">
        <w:r w:rsidR="00915304">
          <w:t xml:space="preserve"> </w:t>
        </w:r>
      </w:ins>
      <w:r w:rsidRPr="00B268D4">
        <w:t xml:space="preserve">to have complete knowledge of their responsibilities, have a clear idea of what </w:t>
      </w:r>
      <w:proofErr w:type="gramStart"/>
      <w:r w:rsidRPr="00B268D4">
        <w:t>is expected</w:t>
      </w:r>
      <w:proofErr w:type="gramEnd"/>
      <w:r w:rsidRPr="00B268D4">
        <w:t xml:space="preserve"> from them and how they need to manage their work.</w:t>
      </w:r>
      <w:r w:rsidR="00514DAA">
        <w:t xml:space="preserve"> </w:t>
      </w:r>
    </w:p>
    <w:p w14:paraId="52C282A5" w14:textId="77777777" w:rsidR="0068169E" w:rsidRDefault="0068169E" w:rsidP="006B7C2D">
      <w:pPr>
        <w:pStyle w:val="Heading2"/>
        <w:numPr>
          <w:ilvl w:val="1"/>
          <w:numId w:val="29"/>
        </w:numPr>
        <w:ind w:left="450"/>
      </w:pPr>
      <w:bookmarkStart w:id="179" w:name="_Toc512345218"/>
      <w:r w:rsidRPr="0068169E">
        <w:t>Documentation development process</w:t>
      </w:r>
      <w:bookmarkEnd w:id="179"/>
    </w:p>
    <w:p w14:paraId="0B1AD93F" w14:textId="77777777" w:rsidR="0068169E" w:rsidRPr="0068169E" w:rsidRDefault="0068169E" w:rsidP="0068169E">
      <w:r>
        <w:rPr>
          <w:noProof/>
        </w:rPr>
        <mc:AlternateContent>
          <mc:Choice Requires="wpc">
            <w:drawing>
              <wp:inline distT="0" distB="0" distL="0" distR="0" wp14:anchorId="578F2C6F" wp14:editId="2AA88BF2">
                <wp:extent cx="5812155" cy="381662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156668" y="214685"/>
                            <a:ext cx="1256306" cy="5327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19F4" w14:textId="77777777" w:rsidR="0068169E" w:rsidRPr="004E3ABC" w:rsidRDefault="0068169E" w:rsidP="006816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E3ABC">
                                <w:rPr>
                                  <w:sz w:val="18"/>
                                  <w:szCs w:val="18"/>
                                </w:rPr>
                                <w:t>High-Level Requirements and Design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3156668" y="827996"/>
                            <a:ext cx="1256306" cy="5276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30B31" w14:textId="77777777" w:rsidR="0068169E" w:rsidRPr="004E3ABC" w:rsidRDefault="0068169E" w:rsidP="006816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E3ABC">
                                <w:rPr>
                                  <w:sz w:val="18"/>
                                  <w:szCs w:val="18"/>
                                </w:rPr>
                                <w:t>Detailed Requirements and Design Documents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Brace 6"/>
                        <wps:cNvSpPr/>
                        <wps:spPr>
                          <a:xfrm>
                            <a:off x="2679591" y="214678"/>
                            <a:ext cx="318052" cy="1140956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1144941" y="214672"/>
                            <a:ext cx="166977" cy="327595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616226" y="1482918"/>
                            <a:ext cx="552616" cy="298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01528E" w14:textId="77777777" w:rsidR="0068169E" w:rsidRPr="0066235D" w:rsidRDefault="0068169E" w:rsidP="006816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235D">
                                <w:rPr>
                                  <w:sz w:val="18"/>
                                  <w:szCs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83527" y="214657"/>
                            <a:ext cx="1184745" cy="114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B2CEB2" w14:textId="77777777" w:rsidR="0068169E" w:rsidRPr="0068052C" w:rsidRDefault="0068169E" w:rsidP="006816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052C">
                                <w:rPr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8052C">
                                <w:rPr>
                                  <w:b/>
                                  <w:sz w:val="18"/>
                                  <w:szCs w:val="18"/>
                                </w:rPr>
                                <w:t>Planning</w:t>
                              </w:r>
                            </w:p>
                            <w:p w14:paraId="11B03BB0" w14:textId="77777777" w:rsidR="0068169E" w:rsidRPr="0068052C" w:rsidRDefault="0068169E" w:rsidP="006816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052C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68052C">
                                <w:rPr>
                                  <w:sz w:val="18"/>
                                  <w:szCs w:val="18"/>
                                </w:rPr>
                                <w:t>stakeholders</w:t>
                              </w:r>
                              <w:proofErr w:type="gramEnd"/>
                              <w:r w:rsidRPr="0068052C">
                                <w:rPr>
                                  <w:sz w:val="18"/>
                                  <w:szCs w:val="18"/>
                                </w:rPr>
                                <w:t>, the software team; architects, UX designers, developers)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00439" y="214637"/>
                            <a:ext cx="485030" cy="532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5E3F0C" w14:textId="77777777" w:rsidR="0068169E" w:rsidRPr="0068052C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052C">
                                <w:rPr>
                                  <w:b/>
                                  <w:sz w:val="18"/>
                                  <w:szCs w:val="18"/>
                                </w:rPr>
                                <w:t>What</w:t>
                              </w:r>
                            </w:p>
                            <w:p w14:paraId="1CA5994F" w14:textId="77777777" w:rsidR="0068169E" w:rsidRPr="0068052C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7F73F66" w14:textId="77777777" w:rsidR="0068169E" w:rsidRPr="0068052C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052C">
                                <w:rPr>
                                  <w:b/>
                                  <w:sz w:val="18"/>
                                  <w:szCs w:val="18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500437" y="816033"/>
                            <a:ext cx="978011" cy="5276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B91D30" w14:textId="77777777" w:rsidR="0068169E" w:rsidRPr="0068169E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69E">
                                <w:rPr>
                                  <w:b/>
                                  <w:sz w:val="18"/>
                                  <w:szCs w:val="18"/>
                                </w:rPr>
                                <w:t>ER Diagram</w:t>
                              </w:r>
                            </w:p>
                            <w:p w14:paraId="36A1B6AC" w14:textId="77777777" w:rsidR="0068169E" w:rsidRPr="0068169E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69E">
                                <w:rPr>
                                  <w:b/>
                                  <w:sz w:val="18"/>
                                  <w:szCs w:val="18"/>
                                </w:rPr>
                                <w:t>UML Diagrams</w:t>
                              </w:r>
                            </w:p>
                            <w:p w14:paraId="74E9B52E" w14:textId="77777777" w:rsidR="0068169E" w:rsidRPr="0068169E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69E">
                                <w:rPr>
                                  <w:b/>
                                  <w:sz w:val="18"/>
                                  <w:szCs w:val="18"/>
                                </w:rPr>
                                <w:t>UX Layouts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56128" y="1561390"/>
                            <a:ext cx="1256306" cy="2594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CCC62" w14:textId="77777777" w:rsidR="0068169E" w:rsidRPr="00632934" w:rsidRDefault="0068169E" w:rsidP="0068169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3293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Test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3156809" y="1897435"/>
                            <a:ext cx="1256030" cy="2493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57271" w14:textId="77777777" w:rsidR="0068169E" w:rsidRPr="0066235D" w:rsidRDefault="0068169E" w:rsidP="006816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235D">
                                <w:rPr>
                                  <w:sz w:val="18"/>
                                  <w:szCs w:val="18"/>
                                </w:rPr>
                                <w:t>Test Documentation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eft Brace 15"/>
                        <wps:cNvSpPr/>
                        <wps:spPr>
                          <a:xfrm>
                            <a:off x="2679592" y="1561294"/>
                            <a:ext cx="318052" cy="53774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91480" y="1586061"/>
                            <a:ext cx="993913" cy="536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885B60" w14:textId="77777777" w:rsidR="0068169E" w:rsidRDefault="0068169E" w:rsidP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6235D">
                                <w:rPr>
                                  <w:b/>
                                  <w:sz w:val="18"/>
                                  <w:szCs w:val="18"/>
                                </w:rPr>
                                <w:t>2. Testing</w:t>
                              </w:r>
                            </w:p>
                            <w:p w14:paraId="3026687D" w14:textId="77777777" w:rsidR="0068169E" w:rsidRPr="0066235D" w:rsidRDefault="0068169E" w:rsidP="006816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235D">
                                <w:rPr>
                                  <w:sz w:val="18"/>
                                  <w:szCs w:val="18"/>
                                </w:rPr>
                                <w:t>(QA Engineers)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4500549" y="1522384"/>
                            <a:ext cx="858632" cy="671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F3F092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69E">
                                <w:rPr>
                                  <w:rFonts w:ascii="Calibri" w:eastAsia="Times New Roman" w:hAnsi="Calibri"/>
                                  <w:b/>
                                  <w:sz w:val="18"/>
                                  <w:szCs w:val="18"/>
                                </w:rPr>
                                <w:t>How to Test</w:t>
                              </w:r>
                            </w:p>
                            <w:p w14:paraId="2060FC0A" w14:textId="77777777" w:rsidR="0068169E" w:rsidRP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68169E">
                                <w:rPr>
                                  <w:rFonts w:ascii="Calibri" w:eastAsia="Times New Roman" w:hAnsi="Calibri"/>
                                  <w:b/>
                                  <w:sz w:val="18"/>
                                  <w:szCs w:val="18"/>
                                </w:rPr>
                                <w:t>What to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1075" y="143121"/>
                            <a:ext cx="993725" cy="373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30CD80" w14:textId="77777777" w:rsidR="0068169E" w:rsidRPr="0066235D" w:rsidRDefault="0068169E" w:rsidP="006816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Project/iteration </w:t>
                              </w:r>
                              <w:r w:rsidRPr="0066235D">
                                <w:rPr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151075" y="3148408"/>
                            <a:ext cx="985753" cy="38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753EE3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Project/Iteration Finish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158895" y="2323820"/>
                            <a:ext cx="1256030" cy="3765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5AB98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Maintenance &amp; Support guides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158214" y="2769093"/>
                            <a:ext cx="1255395" cy="2334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EE3A2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User Manuals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3160165" y="3304863"/>
                            <a:ext cx="1254760" cy="233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70EB8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Reports &amp; Metrics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ft Brace 24"/>
                        <wps:cNvSpPr/>
                        <wps:spPr>
                          <a:xfrm>
                            <a:off x="2679924" y="2326696"/>
                            <a:ext cx="317500" cy="675666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6"/>
                        <wps:cNvSpPr txBox="1"/>
                        <wps:spPr>
                          <a:xfrm>
                            <a:off x="1367763" y="2401293"/>
                            <a:ext cx="1176851" cy="536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EF1465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3. Maintenance</w:t>
                              </w:r>
                            </w:p>
                            <w:p w14:paraId="7BEE4D44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Devops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, Admins, End-users)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Left Brace 26"/>
                        <wps:cNvSpPr/>
                        <wps:spPr>
                          <a:xfrm>
                            <a:off x="2681875" y="3304863"/>
                            <a:ext cx="317500" cy="23304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1391617" y="3301765"/>
                            <a:ext cx="1176655" cy="297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6D104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4. Handover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500549" y="2769093"/>
                            <a:ext cx="922352" cy="234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2F8236" w14:textId="77777777" w:rsidR="0068169E" w:rsidRPr="0068169E" w:rsidRDefault="0068169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69E">
                                <w:rPr>
                                  <w:b/>
                                  <w:sz w:val="18"/>
                                  <w:szCs w:val="18"/>
                                </w:rPr>
                                <w:t>How to use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8"/>
                        <wps:cNvSpPr txBox="1"/>
                        <wps:spPr>
                          <a:xfrm>
                            <a:off x="4496472" y="2259718"/>
                            <a:ext cx="1077392" cy="3660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9D6CA2" w14:textId="77777777" w:rsidR="0068169E" w:rsidRDefault="0068169E" w:rsidP="006816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How to </w:t>
                              </w:r>
                              <w:r w:rsidR="009B54B6"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maintain, restart</w:t>
                              </w:r>
                              <w:ins w:id="180" w:author="Lyubinskiy, Petr" w:date="2018-04-23T17:23:00Z">
                                <w:r w:rsidR="00223232">
                                  <w:rPr>
                                    <w:rFonts w:ascii="Calibri" w:eastAsia="Times New Roman" w:hAnsi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,</w:t>
                                </w:r>
                              </w:ins>
                              <w:r w:rsidR="009B54B6"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9B54B6"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install</w:t>
                              </w:r>
                              <w:proofErr w:type="gramEnd"/>
                              <w:r w:rsidR="009B54B6"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F2C6F" id="Canvas 2" o:spid="_x0000_s1026" editas="canvas" style="width:457.65pt;height:300.5pt;mso-position-horizontal-relative:char;mso-position-vertical-relative:line" coordsize="58121,3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21;height:3816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1566;top:2146;width:12563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" fillcolor="#5b9bd5 [3204]" strokecolor="#1f4d78 [1604]" strokeweight="1pt">
                  <v:textbox>
                    <w:txbxContent>
                      <w:p w14:paraId="32A919F4" w14:textId="77777777" w:rsidR="0068169E" w:rsidRPr="004E3ABC" w:rsidRDefault="0068169E" w:rsidP="006816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E3ABC">
                          <w:rPr>
                            <w:sz w:val="18"/>
                            <w:szCs w:val="18"/>
                          </w:rPr>
                          <w:t>High-Level Requirements and Design Documents</w:t>
                        </w:r>
                      </w:p>
                    </w:txbxContent>
                  </v:textbox>
                </v:shape>
                <v:shape id="Text Box 4" o:spid="_x0000_s1029" type="#_x0000_t202" style="position:absolute;left:31566;top:8279;width:12563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" fillcolor="#5b9bd5 [3204]" strokecolor="#1f4d78 [1604]" strokeweight="1pt">
                  <v:textbox>
                    <w:txbxContent>
                      <w:p w14:paraId="13930B31" w14:textId="77777777" w:rsidR="0068169E" w:rsidRPr="004E3ABC" w:rsidRDefault="0068169E" w:rsidP="006816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E3ABC">
                          <w:rPr>
                            <w:sz w:val="18"/>
                            <w:szCs w:val="18"/>
                          </w:rPr>
                          <w:t>Detailed Requirements and Design Documents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" o:spid="_x0000_s1030" type="#_x0000_t87" style="position:absolute;left:26795;top:2146;width:3181;height:1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" adj="502" strokecolor="#5b9bd5 [3204]" strokeweight=".5pt">
                  <v:stroke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31" type="#_x0000_t67" style="position:absolute;left:11449;top:2146;width:1670;height:3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" adj="21050" fillcolor="#5b9bd5 [3204]" strokecolor="#1f4d78 [1604]" strokeweight="1pt"/>
                <v:shape id="Text Box 9" o:spid="_x0000_s1032" type="#_x0000_t202" style="position:absolute;left:6161;top:14829;width:5527;height:29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" fillcolor="white [3201]" stroked="f" strokeweight=".5pt">
                  <v:textbox>
                    <w:txbxContent>
                      <w:p w14:paraId="0E01528E" w14:textId="77777777" w:rsidR="0068169E" w:rsidRPr="0066235D" w:rsidRDefault="0068169E" w:rsidP="0068169E">
                        <w:pPr>
                          <w:rPr>
                            <w:sz w:val="18"/>
                            <w:szCs w:val="18"/>
                          </w:rPr>
                        </w:pPr>
                        <w:r w:rsidRPr="0066235D">
                          <w:rPr>
                            <w:sz w:val="18"/>
                            <w:szCs w:val="18"/>
                          </w:rPr>
                          <w:t>Time</w:t>
                        </w:r>
                      </w:p>
                    </w:txbxContent>
                  </v:textbox>
                </v:shape>
                <v:shape id="Text Box 10" o:spid="_x0000_s1033" type="#_x0000_t202" style="position:absolute;left:13835;top:2146;width:11847;height:1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7B2CEB2" w14:textId="77777777" w:rsidR="0068169E" w:rsidRPr="0068052C" w:rsidRDefault="0068169E" w:rsidP="0068169E">
                        <w:pPr>
                          <w:rPr>
                            <w:sz w:val="18"/>
                            <w:szCs w:val="18"/>
                          </w:rPr>
                        </w:pPr>
                        <w:r w:rsidRPr="0068052C">
                          <w:rPr>
                            <w:sz w:val="18"/>
                            <w:szCs w:val="18"/>
                          </w:rPr>
                          <w:t xml:space="preserve">1. </w:t>
                        </w:r>
                        <w:r w:rsidRPr="0068052C">
                          <w:rPr>
                            <w:b/>
                            <w:sz w:val="18"/>
                            <w:szCs w:val="18"/>
                          </w:rPr>
                          <w:t>Planning</w:t>
                        </w:r>
                      </w:p>
                      <w:p w14:paraId="11B03BB0" w14:textId="77777777" w:rsidR="0068169E" w:rsidRPr="0068052C" w:rsidRDefault="0068169E" w:rsidP="0068169E">
                        <w:pPr>
                          <w:rPr>
                            <w:sz w:val="18"/>
                            <w:szCs w:val="18"/>
                          </w:rPr>
                        </w:pPr>
                        <w:r w:rsidRPr="0068052C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68052C">
                          <w:rPr>
                            <w:sz w:val="18"/>
                            <w:szCs w:val="18"/>
                          </w:rPr>
                          <w:t>stakeholders</w:t>
                        </w:r>
                        <w:proofErr w:type="gramEnd"/>
                        <w:r w:rsidRPr="0068052C">
                          <w:rPr>
                            <w:sz w:val="18"/>
                            <w:szCs w:val="18"/>
                          </w:rPr>
                          <w:t>, the software team; architects, UX designers, developers)</w:t>
                        </w:r>
                      </w:p>
                    </w:txbxContent>
                  </v:textbox>
                </v:shape>
                <v:shape id="Text Box 11" o:spid="_x0000_s1034" type="#_x0000_t202" style="position:absolute;left:45004;top:2146;width:4850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4A5E3F0C" w14:textId="77777777" w:rsidR="0068169E" w:rsidRPr="0068052C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052C">
                          <w:rPr>
                            <w:b/>
                            <w:sz w:val="18"/>
                            <w:szCs w:val="18"/>
                          </w:rPr>
                          <w:t>What</w:t>
                        </w:r>
                      </w:p>
                      <w:p w14:paraId="1CA5994F" w14:textId="77777777" w:rsidR="0068169E" w:rsidRPr="0068052C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  <w:p w14:paraId="17F73F66" w14:textId="77777777" w:rsidR="0068169E" w:rsidRPr="0068052C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052C">
                          <w:rPr>
                            <w:b/>
                            <w:sz w:val="18"/>
                            <w:szCs w:val="18"/>
                          </w:rPr>
                          <w:t>How</w:t>
                        </w:r>
                      </w:p>
                    </w:txbxContent>
                  </v:textbox>
                </v:shape>
                <v:shape id="Text Box 12" o:spid="_x0000_s1035" type="#_x0000_t202" style="position:absolute;left:45004;top:8160;width:9780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6B91D30" w14:textId="77777777" w:rsidR="0068169E" w:rsidRPr="0068169E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169E">
                          <w:rPr>
                            <w:b/>
                            <w:sz w:val="18"/>
                            <w:szCs w:val="18"/>
                          </w:rPr>
                          <w:t>ER Diagram</w:t>
                        </w:r>
                      </w:p>
                      <w:p w14:paraId="36A1B6AC" w14:textId="77777777" w:rsidR="0068169E" w:rsidRPr="0068169E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169E">
                          <w:rPr>
                            <w:b/>
                            <w:sz w:val="18"/>
                            <w:szCs w:val="18"/>
                          </w:rPr>
                          <w:t>UML Diagrams</w:t>
                        </w:r>
                      </w:p>
                      <w:p w14:paraId="74E9B52E" w14:textId="77777777" w:rsidR="0068169E" w:rsidRPr="0068169E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169E">
                          <w:rPr>
                            <w:b/>
                            <w:sz w:val="18"/>
                            <w:szCs w:val="18"/>
                          </w:rPr>
                          <w:t>UX Layouts</w:t>
                        </w:r>
                      </w:p>
                    </w:txbxContent>
                  </v:textbox>
                </v:shape>
                <v:shape id="Text Box 13" o:spid="_x0000_s1036" type="#_x0000_t202" style="position:absolute;left:31561;top:15613;width:125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43CCC62" w14:textId="77777777" w:rsidR="0068169E" w:rsidRPr="00632934" w:rsidRDefault="0068169E" w:rsidP="0068169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32934">
                          <w:rPr>
                            <w:color w:val="000000" w:themeColor="text1"/>
                            <w:sz w:val="18"/>
                            <w:szCs w:val="18"/>
                          </w:rPr>
                          <w:t>Test Plans</w:t>
                        </w:r>
                      </w:p>
                    </w:txbxContent>
                  </v:textbox>
                </v:shape>
                <v:shape id="Text Box 13" o:spid="_x0000_s1037" type="#_x0000_t202" style="position:absolute;left:31568;top:18974;width:12560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1F57271" w14:textId="77777777" w:rsidR="0068169E" w:rsidRPr="0066235D" w:rsidRDefault="0068169E" w:rsidP="006816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6235D">
                          <w:rPr>
                            <w:sz w:val="18"/>
                            <w:szCs w:val="18"/>
                          </w:rPr>
                          <w:t>Test Documentation</w:t>
                        </w:r>
                      </w:p>
                    </w:txbxContent>
                  </v:textbox>
                </v:shape>
                <v:shape id="Left Brace 15" o:spid="_x0000_s1038" type="#_x0000_t87" style="position:absolute;left:26795;top:15612;width:3181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" adj="1065" strokecolor="#5b9bd5 [3204]" strokeweight=".5pt">
                  <v:stroke joinstyle="miter"/>
                </v:shape>
                <v:shape id="Text Box 16" o:spid="_x0000_s1039" type="#_x0000_t202" style="position:absolute;left:13914;top:15860;width:9939;height:5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5E885B60" w14:textId="77777777" w:rsidR="0068169E" w:rsidRDefault="0068169E" w:rsidP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6235D">
                          <w:rPr>
                            <w:b/>
                            <w:sz w:val="18"/>
                            <w:szCs w:val="18"/>
                          </w:rPr>
                          <w:t>2. Testing</w:t>
                        </w:r>
                      </w:p>
                      <w:p w14:paraId="3026687D" w14:textId="77777777" w:rsidR="0068169E" w:rsidRPr="0066235D" w:rsidRDefault="0068169E" w:rsidP="0068169E">
                        <w:pPr>
                          <w:rPr>
                            <w:sz w:val="18"/>
                            <w:szCs w:val="18"/>
                          </w:rPr>
                        </w:pPr>
                        <w:r w:rsidRPr="0066235D">
                          <w:rPr>
                            <w:sz w:val="18"/>
                            <w:szCs w:val="18"/>
                          </w:rPr>
                          <w:t>(QA Engineers)</w:t>
                        </w:r>
                      </w:p>
                    </w:txbxContent>
                  </v:textbox>
                </v:shape>
                <v:shape id="Text Box 12" o:spid="_x0000_s1040" type="#_x0000_t202" style="position:absolute;left:45005;top:15223;width:8586;height: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63F3F092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b/>
                            <w:sz w:val="18"/>
                            <w:szCs w:val="18"/>
                          </w:rPr>
                        </w:pPr>
                        <w:r w:rsidRPr="0068169E">
                          <w:rPr>
                            <w:rFonts w:ascii="Calibri" w:eastAsia="Times New Roman" w:hAnsi="Calibri"/>
                            <w:b/>
                            <w:sz w:val="18"/>
                            <w:szCs w:val="18"/>
                          </w:rPr>
                          <w:t>How to Test</w:t>
                        </w:r>
                      </w:p>
                      <w:p w14:paraId="2060FC0A" w14:textId="77777777" w:rsidR="0068169E" w:rsidRP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68169E">
                          <w:rPr>
                            <w:rFonts w:ascii="Calibri" w:eastAsia="Times New Roman" w:hAnsi="Calibri"/>
                            <w:b/>
                            <w:sz w:val="18"/>
                            <w:szCs w:val="18"/>
                          </w:rPr>
                          <w:t>What to Test</w:t>
                        </w:r>
                      </w:p>
                    </w:txbxContent>
                  </v:textbox>
                </v:shape>
                <v:shape id="Text Box 18" o:spid="_x0000_s1041" type="#_x0000_t202" style="position:absolute;left:1510;top:1431;width:993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1730CD80" w14:textId="77777777" w:rsidR="0068169E" w:rsidRPr="0066235D" w:rsidRDefault="0068169E" w:rsidP="006816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Project/iteration </w:t>
                        </w:r>
                        <w:r w:rsidRPr="0066235D">
                          <w:rPr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Text Box 18" o:spid="_x0000_s1042" type="#_x0000_t202" style="position:absolute;left:1510;top:31484;width:9858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0753EE3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Project/Iteration Finish</w:t>
                        </w:r>
                      </w:p>
                    </w:txbxContent>
                  </v:textbox>
                </v:shape>
                <v:shape id="Text Box 20" o:spid="_x0000_s1043" type="#_x0000_t202" style="position:absolute;left:31588;top:23238;width:12561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095AB98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Maintenance &amp; Support guides</w:t>
                        </w:r>
                      </w:p>
                    </w:txbxContent>
                  </v:textbox>
                </v:shape>
                <v:shape id="Text Box 20" o:spid="_x0000_s1044" type="#_x0000_t202" style="position:absolute;left:31582;top:27690;width:12554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37EE3A2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User Manuals</w:t>
                        </w:r>
                      </w:p>
                    </w:txbxContent>
                  </v:textbox>
                </v:shape>
                <v:shape id="Text Box 20" o:spid="_x0000_s1045" type="#_x0000_t202" style="position:absolute;left:31601;top:33048;width:12548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2970EB8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Reports &amp; Metrics</w:t>
                        </w:r>
                      </w:p>
                    </w:txbxContent>
                  </v:textbox>
                </v:shape>
                <v:shape id="Left Brace 24" o:spid="_x0000_s1046" type="#_x0000_t87" style="position:absolute;left:26799;top:23266;width:3175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" adj="846" strokecolor="#5b9bd5 [3204]" strokeweight=".5pt">
                  <v:stroke joinstyle="miter"/>
                </v:shape>
                <v:shape id="Text Box 16" o:spid="_x0000_s1047" type="#_x0000_t202" style="position:absolute;left:13677;top:24012;width:11769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71EF1465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3. Maintenance</w:t>
                        </w:r>
                      </w:p>
                      <w:p w14:paraId="7BEE4D44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Devops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, Admins, End-users)</w:t>
                        </w:r>
                      </w:p>
                    </w:txbxContent>
                  </v:textbox>
                </v:shape>
                <v:shape id="Left Brace 26" o:spid="_x0000_s1048" type="#_x0000_t87" style="position:absolute;left:26818;top:33048;width:3175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" strokecolor="#5b9bd5 [3204]" strokeweight=".5pt">
                  <v:stroke joinstyle="miter"/>
                </v:shape>
                <v:shape id="Text Box 16" o:spid="_x0000_s1049" type="#_x0000_t202" style="position:absolute;left:13916;top:33017;width:1176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11C6D104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4. Handover</w:t>
                        </w:r>
                      </w:p>
                    </w:txbxContent>
                  </v:textbox>
                </v:shape>
                <v:shape id="Text Box 28" o:spid="_x0000_s1050" type="#_x0000_t202" style="position:absolute;left:45005;top:27690;width:9224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172F8236" w14:textId="77777777" w:rsidR="0068169E" w:rsidRPr="0068169E" w:rsidRDefault="0068169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68169E">
                          <w:rPr>
                            <w:b/>
                            <w:sz w:val="18"/>
                            <w:szCs w:val="18"/>
                          </w:rPr>
                          <w:t>How to use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it</w:t>
                        </w:r>
                      </w:p>
                    </w:txbxContent>
                  </v:textbox>
                </v:shape>
                <v:shape id="Text Box 28" o:spid="_x0000_s1051" type="#_x0000_t202" style="position:absolute;left:44964;top:22597;width:10774;height:3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4D9D6CA2" w14:textId="77777777" w:rsidR="0068169E" w:rsidRDefault="0068169E" w:rsidP="006816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 xml:space="preserve">How to </w:t>
                        </w:r>
                        <w:r w:rsidR="009B54B6"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maintain, restart</w:t>
                        </w:r>
                        <w:ins w:id="181" w:author="Lyubinskiy, Petr" w:date="2018-04-23T17:23:00Z">
                          <w:r w:rsidR="00223232">
                            <w:rPr>
                              <w:rFonts w:ascii="Calibri" w:eastAsia="Times New Roman" w:hAnsi="Calibri"/>
                              <w:b/>
                              <w:bCs/>
                              <w:sz w:val="18"/>
                              <w:szCs w:val="18"/>
                            </w:rPr>
                            <w:t>,</w:t>
                          </w:r>
                        </w:ins>
                        <w:r w:rsidR="009B54B6"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9B54B6"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>install</w:t>
                        </w:r>
                        <w:proofErr w:type="gramEnd"/>
                        <w:r w:rsidR="009B54B6">
                          <w:rPr>
                            <w:rFonts w:ascii="Calibri" w:eastAsia="Times New Roman" w:hAnsi="Calibri"/>
                            <w:b/>
                            <w:bCs/>
                            <w:sz w:val="18"/>
                            <w:szCs w:val="18"/>
                          </w:rPr>
                          <w:t xml:space="preserve"> 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0D0F8B" w14:textId="77777777" w:rsidR="00D475AA" w:rsidRDefault="00CA1CFA" w:rsidP="00575659">
      <w:pPr>
        <w:pStyle w:val="Heading1"/>
        <w:numPr>
          <w:ilvl w:val="0"/>
          <w:numId w:val="26"/>
        </w:numPr>
        <w:ind w:left="360"/>
      </w:pPr>
      <w:bookmarkStart w:id="182" w:name="_Toc512345219"/>
      <w:r>
        <w:t>Software p</w:t>
      </w:r>
      <w:r w:rsidR="00D475AA">
        <w:t xml:space="preserve">roject </w:t>
      </w:r>
      <w:r>
        <w:t>d</w:t>
      </w:r>
      <w:r w:rsidR="00D475AA">
        <w:t>ocument</w:t>
      </w:r>
      <w:r>
        <w:t>s</w:t>
      </w:r>
      <w:bookmarkEnd w:id="182"/>
    </w:p>
    <w:p w14:paraId="301A102E" w14:textId="6AD917F6" w:rsidR="00DD0981" w:rsidRDefault="00DD0981" w:rsidP="006B7C2D">
      <w:pPr>
        <w:pStyle w:val="Heading2"/>
        <w:numPr>
          <w:ilvl w:val="1"/>
          <w:numId w:val="27"/>
        </w:numPr>
        <w:ind w:left="450"/>
        <w:rPr>
          <w:ins w:id="183" w:author="Shcherbyna, Anton" w:date="2018-04-24T14:34:00Z"/>
          <w:rFonts w:eastAsia="Times New Roman"/>
        </w:rPr>
      </w:pPr>
      <w:bookmarkStart w:id="184" w:name="_Toc512345220"/>
      <w:r w:rsidRPr="00DD0981">
        <w:rPr>
          <w:rFonts w:eastAsia="Times New Roman"/>
        </w:rPr>
        <w:t>Roadmap</w:t>
      </w:r>
      <w:bookmarkEnd w:id="184"/>
      <w:del w:id="185" w:author="Shcherbyna, Anton" w:date="2018-04-24T14:55:00Z">
        <w:r w:rsidR="006C5D70" w:rsidDel="00E84271">
          <w:rPr>
            <w:rFonts w:eastAsia="Times New Roman"/>
          </w:rPr>
          <w:delText>, Plans</w:delText>
        </w:r>
      </w:del>
    </w:p>
    <w:p w14:paraId="3245C2F4" w14:textId="1BE3B957" w:rsidR="00B639E1" w:rsidRDefault="00B639E1" w:rsidP="00B639E1">
      <w:pPr>
        <w:rPr>
          <w:ins w:id="186" w:author="Shcherbyna, Anton" w:date="2018-04-24T14:35:00Z"/>
        </w:rPr>
        <w:pPrChange w:id="187" w:author="Shcherbyna, Anton" w:date="2018-04-24T14:34:00Z">
          <w:pPr>
            <w:pStyle w:val="Heading2"/>
            <w:numPr>
              <w:ilvl w:val="1"/>
              <w:numId w:val="27"/>
            </w:numPr>
            <w:ind w:left="450" w:hanging="432"/>
          </w:pPr>
        </w:pPrChange>
      </w:pPr>
    </w:p>
    <w:p w14:paraId="0A49FAA0" w14:textId="715A6EA3" w:rsidR="00B639E1" w:rsidRPr="00E84271" w:rsidDel="00AE3ADD" w:rsidRDefault="00B639E1" w:rsidP="00AE3ADD">
      <w:pPr>
        <w:rPr>
          <w:del w:id="188" w:author="Shcherbyna, Anton" w:date="2018-04-24T14:43:00Z"/>
          <w:lang w:val="ru-RU"/>
          <w:rPrChange w:id="189" w:author="Shcherbyna, Anton" w:date="2018-04-24T14:55:00Z">
            <w:rPr>
              <w:del w:id="190" w:author="Shcherbyna, Anton" w:date="2018-04-24T14:43:00Z"/>
              <w:rFonts w:eastAsia="Times New Roman"/>
            </w:rPr>
          </w:rPrChange>
        </w:rPr>
        <w:pPrChange w:id="191" w:author="Shcherbyna, Anton" w:date="2018-04-24T14:43:00Z">
          <w:pPr>
            <w:pStyle w:val="Heading2"/>
            <w:numPr>
              <w:ilvl w:val="1"/>
              <w:numId w:val="27"/>
            </w:numPr>
            <w:ind w:left="450" w:hanging="432"/>
          </w:pPr>
        </w:pPrChange>
      </w:pPr>
      <w:ins w:id="192" w:author="Shcherbyna, Anton" w:date="2018-04-24T14:35:00Z">
        <w:r w:rsidRPr="00AE3ADD">
          <w:rPr>
            <w:rFonts w:eastAsia="Times New Roman"/>
            <w:rPrChange w:id="193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lastRenderedPageBreak/>
          <w:t xml:space="preserve">A project </w:t>
        </w:r>
        <w:r w:rsidRPr="00714F2D">
          <w:rPr>
            <w:rFonts w:eastAsia="Times New Roman"/>
            <w:rPrChange w:id="194" w:author="Shcherbyna, Anton" w:date="2018-04-24T14:57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>roadmap</w:t>
        </w:r>
        <w:r w:rsidRPr="00AE3ADD">
          <w:rPr>
            <w:rFonts w:eastAsia="Times New Roman"/>
            <w:rPrChange w:id="195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 xml:space="preserve"> is an extremely detailed picture of a project’s deliverables. It gives a clear overvie</w:t>
        </w:r>
        <w:r w:rsidR="00AE3ADD" w:rsidRPr="00AE3ADD">
          <w:rPr>
            <w:rFonts w:eastAsia="Times New Roman"/>
          </w:rPr>
          <w:t xml:space="preserve">w of what </w:t>
        </w:r>
        <w:proofErr w:type="gramStart"/>
        <w:r w:rsidR="00AE3ADD" w:rsidRPr="00AE3ADD">
          <w:rPr>
            <w:rFonts w:eastAsia="Times New Roman"/>
          </w:rPr>
          <w:t>is expected</w:t>
        </w:r>
        <w:proofErr w:type="gramEnd"/>
        <w:r w:rsidR="00AE3ADD" w:rsidRPr="00AE3ADD">
          <w:rPr>
            <w:rFonts w:eastAsia="Times New Roman"/>
          </w:rPr>
          <w:t xml:space="preserve"> to happen </w:t>
        </w:r>
        <w:r w:rsidRPr="00AE3ADD">
          <w:rPr>
            <w:rFonts w:eastAsia="Times New Roman"/>
            <w:rPrChange w:id="196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>at certain times during the project life cycle. A project management roadmap is an important tool as it allows stakeholders to keep track of project milestones and helps with the coordination and communication of different elements of the project.</w:t>
        </w:r>
      </w:ins>
      <w:ins w:id="197" w:author="Shcherbyna, Anton" w:date="2018-04-24T14:42:00Z">
        <w:r w:rsidR="00AE3ADD">
          <w:rPr>
            <w:rFonts w:eastAsia="Times New Roman"/>
          </w:rPr>
          <w:t xml:space="preserve"> T</w:t>
        </w:r>
      </w:ins>
      <w:ins w:id="198" w:author="Shcherbyna, Anton" w:date="2018-04-24T14:35:00Z">
        <w:r w:rsidRPr="00AE3ADD">
          <w:rPr>
            <w:rFonts w:eastAsia="Times New Roman"/>
            <w:rPrChange w:id="199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 xml:space="preserve">ypical project roadmap indicates project timelines. It also clearly itemizes the risks involved in the project, what impact the project would make, highlights the project specifications, communicates where the team </w:t>
        </w:r>
        <w:proofErr w:type="gramStart"/>
        <w:r w:rsidRPr="00AE3ADD">
          <w:rPr>
            <w:rFonts w:eastAsia="Times New Roman"/>
            <w:rPrChange w:id="200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>is headed</w:t>
        </w:r>
        <w:proofErr w:type="gramEnd"/>
        <w:r w:rsidRPr="00AE3ADD">
          <w:rPr>
            <w:rFonts w:eastAsia="Times New Roman"/>
            <w:rPrChange w:id="201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 xml:space="preserve"> – helping to align their daily tasks with the project’s overall goal</w:t>
        </w:r>
        <w:r w:rsidR="00AE3ADD" w:rsidRPr="00AE3ADD">
          <w:rPr>
            <w:rFonts w:eastAsia="Times New Roman"/>
          </w:rPr>
          <w:t>s and defines success factors.</w:t>
        </w:r>
      </w:ins>
      <w:ins w:id="202" w:author="Shcherbyna, Anton" w:date="2018-04-24T14:38:00Z">
        <w:r w:rsidR="00AE3ADD">
          <w:rPr>
            <w:rFonts w:eastAsia="Times New Roman"/>
          </w:rPr>
          <w:t xml:space="preserve"> </w:t>
        </w:r>
      </w:ins>
      <w:ins w:id="203" w:author="Shcherbyna, Anton" w:date="2018-04-24T14:35:00Z">
        <w:r w:rsidRPr="00AE3ADD">
          <w:rPr>
            <w:rFonts w:eastAsia="Times New Roman"/>
            <w:rPrChange w:id="204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 xml:space="preserve">However, it </w:t>
        </w:r>
        <w:proofErr w:type="gramStart"/>
        <w:r w:rsidRPr="00AE3ADD">
          <w:rPr>
            <w:rFonts w:eastAsia="Times New Roman"/>
            <w:rPrChange w:id="205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>should be noted</w:t>
        </w:r>
        <w:proofErr w:type="gramEnd"/>
        <w:r w:rsidRPr="00AE3ADD">
          <w:rPr>
            <w:rFonts w:eastAsia="Times New Roman"/>
            <w:rPrChange w:id="206" w:author="Shcherbyna, Anton" w:date="2018-04-24T14:35:00Z">
              <w:rPr>
                <w:rFonts w:ascii="Work Sans" w:eastAsia="Times New Roman" w:hAnsi="Work Sans"/>
                <w:color w:val="747474"/>
                <w:sz w:val="27"/>
                <w:szCs w:val="27"/>
              </w:rPr>
            </w:rPrChange>
          </w:rPr>
          <w:t xml:space="preserve"> that the project plan is subject to change during the course of the project.</w:t>
        </w:r>
      </w:ins>
    </w:p>
    <w:p w14:paraId="72EB6F87" w14:textId="21E1C922" w:rsidR="007714FE" w:rsidRPr="007714FE" w:rsidRDefault="007714FE" w:rsidP="00AE3ADD">
      <w:commentRangeStart w:id="207"/>
      <w:del w:id="208" w:author="Shcherbyna, Anton" w:date="2018-04-24T14:43:00Z">
        <w:r w:rsidRPr="007714FE" w:rsidDel="00AE3ADD">
          <w:delText>All things related t</w:delText>
        </w:r>
        <w:r w:rsidR="00575659" w:rsidDel="00AE3ADD">
          <w:delText>o planning and specifications.</w:delText>
        </w:r>
      </w:del>
      <w:del w:id="209" w:author="Shcherbyna, Anton" w:date="2018-04-24T14:46:00Z">
        <w:r w:rsidR="00575659" w:rsidDel="00E84271">
          <w:delText xml:space="preserve"> </w:delText>
        </w:r>
        <w:r w:rsidRPr="007714FE" w:rsidDel="00E84271">
          <w:delText>This is the main working area for the analysts and will contain</w:delText>
        </w:r>
        <w:r w:rsidR="00575659" w:rsidDel="00E84271">
          <w:delText xml:space="preserve"> things like backlogs, wish list</w:delText>
        </w:r>
        <w:r w:rsidRPr="007714FE" w:rsidDel="00E84271">
          <w:delText>, functional s</w:delText>
        </w:r>
        <w:r w:rsidDel="00E84271">
          <w:delText>pecs for a future version etc.</w:delText>
        </w:r>
      </w:del>
      <w:commentRangeEnd w:id="207"/>
      <w:r w:rsidR="00202286">
        <w:rPr>
          <w:rStyle w:val="CommentReference"/>
        </w:rPr>
        <w:commentReference w:id="207"/>
      </w:r>
    </w:p>
    <w:p w14:paraId="4D227E6F" w14:textId="77777777" w:rsidR="00DD0981" w:rsidRPr="00DD0981" w:rsidRDefault="00DD0981" w:rsidP="006B7C2D">
      <w:pPr>
        <w:pStyle w:val="Heading2"/>
        <w:numPr>
          <w:ilvl w:val="1"/>
          <w:numId w:val="27"/>
        </w:numPr>
        <w:ind w:left="450"/>
        <w:rPr>
          <w:rFonts w:eastAsia="Times New Roman"/>
        </w:rPr>
      </w:pPr>
      <w:bookmarkStart w:id="210" w:name="_Toc512345221"/>
      <w:r w:rsidRPr="00DD0981">
        <w:rPr>
          <w:rFonts w:eastAsia="Times New Roman"/>
        </w:rPr>
        <w:t>Development</w:t>
      </w:r>
      <w:bookmarkEnd w:id="210"/>
    </w:p>
    <w:p w14:paraId="3F5953D9" w14:textId="77777777" w:rsidR="003D6F1E" w:rsidRDefault="003D6F1E" w:rsidP="006B7C2D">
      <w:pPr>
        <w:pStyle w:val="Heading3"/>
        <w:numPr>
          <w:ilvl w:val="2"/>
          <w:numId w:val="28"/>
        </w:numPr>
        <w:ind w:left="540"/>
      </w:pPr>
      <w:bookmarkStart w:id="211" w:name="_Toc512345222"/>
      <w:r>
        <w:t>Requirements</w:t>
      </w:r>
      <w:bookmarkEnd w:id="211"/>
    </w:p>
    <w:p w14:paraId="60F27868" w14:textId="77777777" w:rsidR="007E037D" w:rsidRDefault="007E037D" w:rsidP="00CA1CFA">
      <w:pPr>
        <w:rPr>
          <w:shd w:val="clear" w:color="auto" w:fill="FFFFFF"/>
        </w:rPr>
      </w:pPr>
      <w:r w:rsidRPr="006E3136">
        <w:rPr>
          <w:shd w:val="clear" w:color="auto" w:fill="FFFFFF"/>
        </w:rPr>
        <w:t>A requirements document provides information about the system functionality, what a system should do. It contains</w:t>
      </w:r>
      <w:r w:rsidR="007714FE">
        <w:rPr>
          <w:shd w:val="clear" w:color="auto" w:fill="FFFFFF"/>
        </w:rPr>
        <w:t xml:space="preserve"> UX designs,</w:t>
      </w:r>
      <w:r w:rsidRPr="006E3136">
        <w:rPr>
          <w:shd w:val="clear" w:color="auto" w:fill="FFFFFF"/>
        </w:rPr>
        <w:t xml:space="preserve"> business rules, user stories, use cases, </w:t>
      </w:r>
      <w:r w:rsidR="007714FE">
        <w:rPr>
          <w:shd w:val="clear" w:color="auto" w:fill="FFFFFF"/>
        </w:rPr>
        <w:t>etc</w:t>
      </w:r>
      <w:r w:rsidRPr="006E3136">
        <w:rPr>
          <w:shd w:val="clear" w:color="auto" w:fill="FFFFFF"/>
        </w:rPr>
        <w:t>.</w:t>
      </w:r>
    </w:p>
    <w:p w14:paraId="5102200C" w14:textId="77777777" w:rsidR="007714FE" w:rsidRDefault="007714FE" w:rsidP="007714FE">
      <w:r w:rsidRPr="007714FE">
        <w:t xml:space="preserve">The best practice is to write a requirement document using a single, consistent template that all team members adhere </w:t>
      </w:r>
      <w:proofErr w:type="gramStart"/>
      <w:r w:rsidRPr="007714FE">
        <w:t>to</w:t>
      </w:r>
      <w:proofErr w:type="gramEnd"/>
      <w:r w:rsidRPr="007714FE">
        <w:t>.</w:t>
      </w:r>
    </w:p>
    <w:p w14:paraId="59944646" w14:textId="77777777" w:rsidR="007714FE" w:rsidRPr="00BA44D5" w:rsidRDefault="007714FE" w:rsidP="00BA44D5">
      <w:r w:rsidRPr="00BA44D5">
        <w:t>Here are the main recommendations to follow:</w:t>
      </w:r>
    </w:p>
    <w:p w14:paraId="2858C412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2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Roles and responsibilities. Start your document with the information about project participants including a product owner, team members, and stakeholders. These details will clarify responsibilities and communicate the target release goals for each of the team members.</w:t>
      </w:r>
    </w:p>
    <w:p w14:paraId="7066BBCE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3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Team goals and a business objective. Define the most important goals in a short point form.</w:t>
      </w:r>
    </w:p>
    <w:p w14:paraId="303FC2CD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4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Background and strategic fit. Provide a brief explanation about the strategic aim of your actions. Why are you building the product? How do your actions affect the product development and align with company’s goals?</w:t>
      </w:r>
    </w:p>
    <w:p w14:paraId="1920FAC8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5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Assumptions. Create a list of technical or business assumptions that the team might have.</w:t>
      </w:r>
    </w:p>
    <w:p w14:paraId="21418900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6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User Stories. List or link user stories that are required for the project. A user story is a document written from the point of view of a person using your software product. The user story is a short description of customer actions and results they want to achieve.</w:t>
      </w:r>
    </w:p>
    <w:p w14:paraId="6A317D45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7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User interaction and design. Link the design explorations and wireframes to the page.</w:t>
      </w:r>
    </w:p>
    <w:p w14:paraId="079FA9B8" w14:textId="77777777" w:rsidR="007714FE" w:rsidRPr="00BA44D5" w:rsidRDefault="007714FE" w:rsidP="00AE3ADD">
      <w:pPr>
        <w:pStyle w:val="ListParagraph"/>
        <w:numPr>
          <w:ilvl w:val="0"/>
          <w:numId w:val="20"/>
        </w:numPr>
        <w:pPrChange w:id="218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Questions. As the team solves the problems along the project progression, they inevitably have many questions arising. A good practice is to record all these questions and track them.</w:t>
      </w:r>
    </w:p>
    <w:p w14:paraId="133EAFAB" w14:textId="77777777" w:rsidR="007714FE" w:rsidRDefault="007714FE" w:rsidP="00AE3ADD">
      <w:pPr>
        <w:pStyle w:val="ListParagraph"/>
        <w:numPr>
          <w:ilvl w:val="0"/>
          <w:numId w:val="20"/>
        </w:numPr>
        <w:pPrChange w:id="219" w:author="Shcherbyna, Anton" w:date="2018-04-24T14:41:00Z">
          <w:pPr>
            <w:pStyle w:val="ListParagraph"/>
            <w:numPr>
              <w:numId w:val="20"/>
            </w:numPr>
            <w:ind w:left="360" w:hanging="360"/>
          </w:pPr>
        </w:pPrChange>
      </w:pPr>
      <w:r w:rsidRPr="00BA44D5">
        <w:t>Not doing.</w:t>
      </w:r>
      <w:r w:rsidR="00BA44D5">
        <w:t xml:space="preserve"> </w:t>
      </w:r>
      <w:r w:rsidRPr="00BA44D5">
        <w:t xml:space="preserve">List the </w:t>
      </w:r>
      <w:proofErr w:type="gramStart"/>
      <w:r w:rsidRPr="00BA44D5">
        <w:t>things which</w:t>
      </w:r>
      <w:proofErr w:type="gramEnd"/>
      <w:r w:rsidRPr="00BA44D5">
        <w:t xml:space="preserve"> you aren’t doing now but plan on doing soon. Such a list will help you organize your teamwork and prioritize features.</w:t>
      </w:r>
    </w:p>
    <w:p w14:paraId="66E5F2F5" w14:textId="77777777" w:rsidR="00DD0981" w:rsidRDefault="00DD0981" w:rsidP="006B7C2D">
      <w:pPr>
        <w:pStyle w:val="Heading3"/>
        <w:numPr>
          <w:ilvl w:val="2"/>
          <w:numId w:val="28"/>
        </w:numPr>
        <w:ind w:left="540"/>
        <w:rPr>
          <w:rFonts w:eastAsia="Times New Roman"/>
        </w:rPr>
      </w:pPr>
      <w:bookmarkStart w:id="220" w:name="_Toc512345223"/>
      <w:r w:rsidRPr="00DD0981">
        <w:rPr>
          <w:rFonts w:eastAsia="Times New Roman"/>
        </w:rPr>
        <w:t>Process</w:t>
      </w:r>
      <w:bookmarkEnd w:id="220"/>
    </w:p>
    <w:p w14:paraId="1EA697EB" w14:textId="77777777" w:rsidR="00FB210E" w:rsidRDefault="00BA44D5" w:rsidP="00BE5592">
      <w:r w:rsidRPr="006E3136">
        <w:rPr>
          <w:shd w:val="clear" w:color="auto" w:fill="FFFFFF"/>
        </w:rPr>
        <w:t xml:space="preserve">A </w:t>
      </w:r>
      <w:r>
        <w:rPr>
          <w:shd w:val="clear" w:color="auto" w:fill="FFFFFF"/>
        </w:rPr>
        <w:t>process</w:t>
      </w:r>
      <w:r w:rsidRPr="006E3136">
        <w:rPr>
          <w:shd w:val="clear" w:color="auto" w:fill="FFFFFF"/>
        </w:rPr>
        <w:t xml:space="preserve"> document provides information about the</w:t>
      </w:r>
      <w:r>
        <w:rPr>
          <w:shd w:val="clear" w:color="auto" w:fill="FFFFFF"/>
        </w:rPr>
        <w:t xml:space="preserve"> process which team should follow during feature, bugs processing. This document can be a confluence page with described steps and/or diagram with visual representation of this steps.</w:t>
      </w:r>
    </w:p>
    <w:p w14:paraId="781ECFF6" w14:textId="77777777" w:rsidR="00DD0981" w:rsidRDefault="00DD0981" w:rsidP="006B7C2D">
      <w:pPr>
        <w:pStyle w:val="Heading3"/>
        <w:numPr>
          <w:ilvl w:val="2"/>
          <w:numId w:val="28"/>
        </w:numPr>
        <w:ind w:left="540"/>
        <w:rPr>
          <w:rFonts w:eastAsia="Times New Roman"/>
        </w:rPr>
      </w:pPr>
      <w:bookmarkStart w:id="221" w:name="_Toc512345224"/>
      <w:r w:rsidRPr="00DD0981">
        <w:rPr>
          <w:rFonts w:eastAsia="Times New Roman"/>
        </w:rPr>
        <w:t>Getting started</w:t>
      </w:r>
      <w:bookmarkEnd w:id="221"/>
    </w:p>
    <w:p w14:paraId="511CF60B" w14:textId="77777777" w:rsidR="003D6F1E" w:rsidRPr="003D6F1E" w:rsidRDefault="00BA44D5" w:rsidP="00BA44D5">
      <w:r>
        <w:rPr>
          <w:rFonts w:eastAsia="Times New Roman"/>
        </w:rPr>
        <w:t>This document provides information about the necessary environment tools to run application on team member computer and begin work.</w:t>
      </w:r>
    </w:p>
    <w:p w14:paraId="5F17F091" w14:textId="77777777" w:rsidR="003D6F1E" w:rsidRDefault="003D6F1E" w:rsidP="006B7C2D">
      <w:pPr>
        <w:pStyle w:val="Heading3"/>
        <w:numPr>
          <w:ilvl w:val="2"/>
          <w:numId w:val="28"/>
        </w:numPr>
        <w:ind w:left="540"/>
      </w:pPr>
      <w:bookmarkStart w:id="222" w:name="_Toc512345225"/>
      <w:r>
        <w:lastRenderedPageBreak/>
        <w:t>Validation, Verification and Testing</w:t>
      </w:r>
      <w:bookmarkEnd w:id="222"/>
    </w:p>
    <w:p w14:paraId="3474CC15" w14:textId="77777777" w:rsidR="003D6F1E" w:rsidRDefault="00120E8F" w:rsidP="00CA1CFA">
      <w:pPr>
        <w:rPr>
          <w:rFonts w:eastAsia="Times New Roman"/>
        </w:rPr>
      </w:pPr>
      <w:r>
        <w:rPr>
          <w:rFonts w:eastAsia="Times New Roman"/>
        </w:rPr>
        <w:t>This document contains</w:t>
      </w:r>
      <w:r w:rsidR="003D6F1E" w:rsidRPr="007E037D">
        <w:rPr>
          <w:rFonts w:eastAsia="Times New Roman"/>
        </w:rPr>
        <w:t xml:space="preserve"> different types of testing documents (Test strategy,</w:t>
      </w:r>
      <w:r>
        <w:rPr>
          <w:rFonts w:eastAsia="Times New Roman"/>
        </w:rPr>
        <w:t xml:space="preserve"> </w:t>
      </w:r>
      <w:r w:rsidR="003D6F1E" w:rsidRPr="007E037D">
        <w:rPr>
          <w:rFonts w:eastAsia="Times New Roman"/>
        </w:rPr>
        <w:t xml:space="preserve">Test plan, Test case specifications, </w:t>
      </w:r>
      <w:proofErr w:type="gramStart"/>
      <w:r w:rsidR="003D6F1E" w:rsidRPr="007E037D">
        <w:rPr>
          <w:rFonts w:eastAsia="Times New Roman"/>
        </w:rPr>
        <w:t>Test</w:t>
      </w:r>
      <w:proofErr w:type="gramEnd"/>
      <w:r w:rsidR="003D6F1E" w:rsidRPr="007E037D">
        <w:rPr>
          <w:rFonts w:eastAsia="Times New Roman"/>
        </w:rPr>
        <w:t xml:space="preserve"> checklists)</w:t>
      </w:r>
      <w:r>
        <w:rPr>
          <w:rFonts w:eastAsia="Times New Roman"/>
        </w:rPr>
        <w:t>.</w:t>
      </w:r>
    </w:p>
    <w:p w14:paraId="7FC6208F" w14:textId="77777777" w:rsidR="00120E8F" w:rsidRPr="00120E8F" w:rsidRDefault="00120E8F" w:rsidP="00120E8F">
      <w:r w:rsidRPr="00120E8F">
        <w:t>A</w:t>
      </w:r>
      <w:r>
        <w:t xml:space="preserve"> </w:t>
      </w:r>
      <w:r w:rsidRPr="00120E8F">
        <w:rPr>
          <w:b/>
        </w:rPr>
        <w:t>test strategy</w:t>
      </w:r>
      <w:r>
        <w:t xml:space="preserve"> </w:t>
      </w:r>
      <w:r w:rsidRPr="00120E8F">
        <w:t xml:space="preserve">is a document that describes the software testing approach to achieve testing objectives. This document includes information about team structure and resource needs along with what </w:t>
      </w:r>
      <w:proofErr w:type="gramStart"/>
      <w:r w:rsidRPr="00120E8F">
        <w:t>should be prioritized</w:t>
      </w:r>
      <w:proofErr w:type="gramEnd"/>
      <w:r w:rsidRPr="00120E8F">
        <w:t xml:space="preserve"> during testing. A test strategy is usually static as the strategy </w:t>
      </w:r>
      <w:proofErr w:type="gramStart"/>
      <w:r w:rsidRPr="00120E8F">
        <w:t>is defined</w:t>
      </w:r>
      <w:proofErr w:type="gramEnd"/>
      <w:r w:rsidRPr="00120E8F">
        <w:t xml:space="preserve"> for the entire development scope.</w:t>
      </w:r>
    </w:p>
    <w:p w14:paraId="6EDC1378" w14:textId="77777777" w:rsidR="00120E8F" w:rsidRPr="00120E8F" w:rsidRDefault="00120E8F" w:rsidP="00120E8F">
      <w:r w:rsidRPr="00120E8F">
        <w:t>A</w:t>
      </w:r>
      <w:r>
        <w:t xml:space="preserve"> </w:t>
      </w:r>
      <w:r w:rsidRPr="00120E8F">
        <w:rPr>
          <w:b/>
        </w:rPr>
        <w:t>test plan</w:t>
      </w:r>
      <w:r>
        <w:t xml:space="preserve"> </w:t>
      </w:r>
      <w:r w:rsidRPr="00120E8F">
        <w:t xml:space="preserve">usually consists of one or two pages and describes what </w:t>
      </w:r>
      <w:proofErr w:type="gramStart"/>
      <w:r w:rsidRPr="00120E8F">
        <w:t>should be tested</w:t>
      </w:r>
      <w:proofErr w:type="gramEnd"/>
      <w:r w:rsidRPr="00120E8F">
        <w:t xml:space="preserve"> at a given moment. This document should contain</w:t>
      </w:r>
      <w:r>
        <w:t xml:space="preserve"> t</w:t>
      </w:r>
      <w:r w:rsidRPr="00120E8F">
        <w:t>he list of features to be tested</w:t>
      </w:r>
      <w:r>
        <w:t>, t</w:t>
      </w:r>
      <w:r w:rsidRPr="00120E8F">
        <w:t>esting methods</w:t>
      </w:r>
      <w:r>
        <w:t>, t</w:t>
      </w:r>
      <w:r w:rsidRPr="00120E8F">
        <w:t>imeframes</w:t>
      </w:r>
      <w:r>
        <w:t>, r</w:t>
      </w:r>
      <w:r w:rsidRPr="00120E8F">
        <w:t xml:space="preserve">oles and responsibilities (e.g. unit tests </w:t>
      </w:r>
      <w:proofErr w:type="gramStart"/>
      <w:r w:rsidRPr="00120E8F">
        <w:t>may be performed</w:t>
      </w:r>
      <w:proofErr w:type="gramEnd"/>
      <w:r w:rsidRPr="00120E8F">
        <w:t xml:space="preserve"> either by the QA team or by engineers)</w:t>
      </w:r>
      <w:r>
        <w:t>.</w:t>
      </w:r>
    </w:p>
    <w:p w14:paraId="0BE3D6D0" w14:textId="77777777" w:rsidR="00120E8F" w:rsidRPr="00120E8F" w:rsidRDefault="00120E8F" w:rsidP="00120E8F">
      <w:r>
        <w:t xml:space="preserve">A </w:t>
      </w:r>
      <w:r w:rsidRPr="00120E8F">
        <w:rPr>
          <w:b/>
        </w:rPr>
        <w:t>test case</w:t>
      </w:r>
      <w:r w:rsidRPr="00120E8F">
        <w:t xml:space="preserve"> specifications document is a set of detailed actions to verify each feature or functionality of a product. Usually, a QA team writes a separate specifications document for each product unit. Test case specifications </w:t>
      </w:r>
      <w:proofErr w:type="gramStart"/>
      <w:r w:rsidRPr="00120E8F">
        <w:t>are based</w:t>
      </w:r>
      <w:proofErr w:type="gramEnd"/>
      <w:r w:rsidRPr="00120E8F">
        <w:t xml:space="preserve"> on the approach outlined in the test plan. A good practice is to simplify specifications description and avoid test case repetitions.</w:t>
      </w:r>
    </w:p>
    <w:p w14:paraId="3EB4928C" w14:textId="77777777" w:rsidR="00120E8F" w:rsidRPr="007E037D" w:rsidRDefault="00120E8F" w:rsidP="00CA1CFA">
      <w:pPr>
        <w:rPr>
          <w:rFonts w:eastAsia="Times New Roman"/>
        </w:rPr>
      </w:pPr>
      <w:r w:rsidRPr="00120E8F">
        <w:rPr>
          <w:b/>
        </w:rPr>
        <w:t>Test checklist</w:t>
      </w:r>
      <w:r>
        <w:rPr>
          <w:b/>
        </w:rPr>
        <w:t xml:space="preserve"> </w:t>
      </w:r>
      <w:r w:rsidRPr="00120E8F">
        <w:t xml:space="preserve">is a list of tests that </w:t>
      </w:r>
      <w:proofErr w:type="gramStart"/>
      <w:r w:rsidRPr="00120E8F">
        <w:t>should be run</w:t>
      </w:r>
      <w:proofErr w:type="gramEnd"/>
      <w:r w:rsidRPr="00120E8F">
        <w:t xml:space="preserve"> at a particular time. It represents what tests are completed and how many have failed. All points in the test checklists </w:t>
      </w:r>
      <w:proofErr w:type="gramStart"/>
      <w:r w:rsidRPr="00120E8F">
        <w:t>should be defined</w:t>
      </w:r>
      <w:proofErr w:type="gramEnd"/>
      <w:r w:rsidRPr="00120E8F">
        <w:t xml:space="preserve"> correctly. Try to group test points in the checklists. This approach will help you keep track of them during your work and not lose any.</w:t>
      </w:r>
    </w:p>
    <w:p w14:paraId="3066EC69" w14:textId="77777777" w:rsidR="00DD0981" w:rsidRDefault="003D6F1E" w:rsidP="006B7C2D">
      <w:pPr>
        <w:pStyle w:val="Heading3"/>
        <w:numPr>
          <w:ilvl w:val="2"/>
          <w:numId w:val="28"/>
        </w:numPr>
        <w:ind w:left="540"/>
        <w:rPr>
          <w:rFonts w:eastAsia="Times New Roman"/>
        </w:rPr>
      </w:pPr>
      <w:bookmarkStart w:id="223" w:name="_Toc512345226"/>
      <w:r>
        <w:rPr>
          <w:rFonts w:eastAsia="Times New Roman"/>
        </w:rPr>
        <w:t xml:space="preserve">Coding </w:t>
      </w:r>
      <w:r w:rsidR="00DD0981" w:rsidRPr="00DD0981">
        <w:rPr>
          <w:rFonts w:eastAsia="Times New Roman"/>
        </w:rPr>
        <w:t>Conventions</w:t>
      </w:r>
      <w:bookmarkEnd w:id="223"/>
    </w:p>
    <w:p w14:paraId="77885308" w14:textId="77777777" w:rsidR="00990E38" w:rsidRDefault="00120E8F" w:rsidP="006E0C1D">
      <w:r w:rsidRPr="00120E8F">
        <w:t>This document attempts to explain the styles and patterns used in the</w:t>
      </w:r>
      <w:r w:rsidR="006E0C1D">
        <w:t xml:space="preserve"> project code.</w:t>
      </w:r>
      <w:r w:rsidR="006E0C1D" w:rsidRPr="006E0C1D">
        <w:t xml:space="preserve"> </w:t>
      </w:r>
      <w:r w:rsidR="006E0C1D">
        <w:t>N</w:t>
      </w:r>
      <w:r w:rsidR="006E0C1D" w:rsidRPr="006E0C1D">
        <w:t>orms</w:t>
      </w:r>
      <w:r w:rsidR="006E0C1D">
        <w:t xml:space="preserve"> described in document</w:t>
      </w:r>
      <w:r w:rsidR="006E0C1D" w:rsidRPr="006E0C1D">
        <w:t xml:space="preserve"> should be followed for new code</w:t>
      </w:r>
      <w:r w:rsidR="006E0C1D">
        <w:t xml:space="preserve"> </w:t>
      </w:r>
      <w:r w:rsidR="006E0C1D" w:rsidRPr="006E0C1D">
        <w:t>or existing code</w:t>
      </w:r>
      <w:r w:rsidR="006E0C1D">
        <w:t xml:space="preserve">. </w:t>
      </w:r>
    </w:p>
    <w:p w14:paraId="43E64069" w14:textId="77777777" w:rsidR="00990E38" w:rsidRDefault="00990E38" w:rsidP="006E0C1D">
      <w:r w:rsidRPr="00BA44D5">
        <w:t>Here are the main recommendations to follow</w:t>
      </w:r>
      <w:r>
        <w:t>:</w:t>
      </w:r>
    </w:p>
    <w:p w14:paraId="7341C233" w14:textId="6A461FC0" w:rsidR="00990E38" w:rsidRDefault="00990E38">
      <w:pPr>
        <w:pStyle w:val="ListParagraph"/>
        <w:numPr>
          <w:ilvl w:val="0"/>
          <w:numId w:val="32"/>
        </w:numPr>
        <w:pPrChange w:id="224" w:author="Lyubinskiy, Petr" w:date="2018-04-23T18:13:00Z">
          <w:pPr/>
        </w:pPrChange>
      </w:pPr>
      <w:r>
        <w:t xml:space="preserve">Code changes. Describe how we work with legacy code, how we work with new code, what </w:t>
      </w:r>
      <w:del w:id="225" w:author="Lyubinskiy, Petr" w:date="2018-04-23T18:14:00Z">
        <w:r w:rsidDel="00C00DC7">
          <w:delText xml:space="preserve">we </w:delText>
        </w:r>
      </w:del>
      <w:proofErr w:type="spellStart"/>
      <w:proofErr w:type="gramStart"/>
      <w:ins w:id="226" w:author="Lyubinskiy, Petr" w:date="2018-04-23T18:14:00Z">
        <w:r w:rsidR="00C00DC7">
          <w:rPr>
            <w:lang w:val="uk-UA"/>
          </w:rPr>
          <w:t>should</w:t>
        </w:r>
        <w:proofErr w:type="spellEnd"/>
        <w:r w:rsidR="00C00DC7">
          <w:rPr>
            <w:lang w:val="uk-UA"/>
          </w:rPr>
          <w:t xml:space="preserve"> </w:t>
        </w:r>
        <w:r w:rsidR="00C00DC7">
          <w:t xml:space="preserve">be </w:t>
        </w:r>
      </w:ins>
      <w:r>
        <w:t>do</w:t>
      </w:r>
      <w:ins w:id="227" w:author="Lyubinskiy, Petr" w:date="2018-04-23T18:14:00Z">
        <w:r w:rsidR="00C00DC7">
          <w:t>ne</w:t>
        </w:r>
      </w:ins>
      <w:proofErr w:type="gramEnd"/>
      <w:r>
        <w:t xml:space="preserve"> if </w:t>
      </w:r>
      <w:ins w:id="228" w:author="Lyubinskiy, Petr" w:date="2018-04-23T18:15:00Z">
        <w:r w:rsidR="00C00DC7">
          <w:t xml:space="preserve">we </w:t>
        </w:r>
      </w:ins>
      <w:r>
        <w:t xml:space="preserve">need to change configuration files etc. </w:t>
      </w:r>
    </w:p>
    <w:p w14:paraId="3CC4185C" w14:textId="77777777" w:rsidR="006E0C1D" w:rsidRDefault="00990E38">
      <w:pPr>
        <w:pStyle w:val="ListParagraph"/>
        <w:numPr>
          <w:ilvl w:val="0"/>
          <w:numId w:val="32"/>
        </w:numPr>
        <w:pPrChange w:id="229" w:author="Lyubinskiy, Petr" w:date="2018-04-23T18:14:00Z">
          <w:pPr/>
        </w:pPrChange>
      </w:pPr>
      <w:r>
        <w:t>C</w:t>
      </w:r>
      <w:r w:rsidR="006E0C1D">
        <w:t xml:space="preserve">lean code </w:t>
      </w:r>
      <w:r w:rsidR="006E0C1D" w:rsidRPr="006E0C1D">
        <w:t>principles</w:t>
      </w:r>
      <w:r>
        <w:t>.</w:t>
      </w:r>
      <w:r w:rsidR="006E0C1D" w:rsidRPr="006E0C1D">
        <w:t xml:space="preserve"> </w:t>
      </w:r>
      <w:r>
        <w:t>Describe basic good code principle what is possible</w:t>
      </w:r>
      <w:r w:rsidR="006E0C1D" w:rsidRPr="006E0C1D">
        <w:t xml:space="preserve"> apply to all situations</w:t>
      </w:r>
      <w:r w:rsidR="006E0C1D">
        <w:t xml:space="preserve"> for example KISS, YAGNI etc.</w:t>
      </w:r>
    </w:p>
    <w:p w14:paraId="49E768BF" w14:textId="77777777" w:rsidR="00990E38" w:rsidRDefault="00990E38">
      <w:pPr>
        <w:pStyle w:val="ListParagraph"/>
        <w:numPr>
          <w:ilvl w:val="0"/>
          <w:numId w:val="32"/>
        </w:numPr>
        <w:pPrChange w:id="230" w:author="Lyubinskiy, Petr" w:date="2018-04-23T18:14:00Z">
          <w:pPr/>
        </w:pPrChange>
      </w:pPr>
      <w:r>
        <w:t>Internal code principles. Describe rules what team agreed to use in code.</w:t>
      </w:r>
    </w:p>
    <w:p w14:paraId="4DAA53BC" w14:textId="77777777" w:rsidR="00990E38" w:rsidRDefault="00990E38">
      <w:pPr>
        <w:pStyle w:val="ListParagraph"/>
        <w:numPr>
          <w:ilvl w:val="0"/>
          <w:numId w:val="32"/>
        </w:numPr>
        <w:pPrChange w:id="231" w:author="Lyubinskiy, Petr" w:date="2018-04-23T18:14:00Z">
          <w:pPr/>
        </w:pPrChange>
      </w:pPr>
      <w:proofErr w:type="spellStart"/>
      <w:r>
        <w:t>UnitTests</w:t>
      </w:r>
      <w:proofErr w:type="spellEnd"/>
      <w:r>
        <w:t xml:space="preserve"> code principles. Describe rules what team agreed to follow during tests development.</w:t>
      </w:r>
    </w:p>
    <w:p w14:paraId="1A5B1FCD" w14:textId="77777777" w:rsidR="00990E38" w:rsidRPr="006E0C1D" w:rsidRDefault="00990E38" w:rsidP="006E0C1D"/>
    <w:p w14:paraId="34DFC068" w14:textId="77777777" w:rsidR="003D6F1E" w:rsidRDefault="00DD0981" w:rsidP="006B7C2D">
      <w:pPr>
        <w:pStyle w:val="Heading3"/>
        <w:numPr>
          <w:ilvl w:val="2"/>
          <w:numId w:val="28"/>
        </w:numPr>
        <w:ind w:left="540"/>
        <w:rPr>
          <w:rFonts w:eastAsia="Times New Roman"/>
        </w:rPr>
      </w:pPr>
      <w:bookmarkStart w:id="232" w:name="_Toc512345227"/>
      <w:r w:rsidRPr="00DD0981">
        <w:rPr>
          <w:rFonts w:eastAsia="Times New Roman"/>
        </w:rPr>
        <w:t>Technical documentation</w:t>
      </w:r>
      <w:bookmarkEnd w:id="232"/>
    </w:p>
    <w:p w14:paraId="06E533D2" w14:textId="77777777" w:rsidR="002A667D" w:rsidRPr="002A667D" w:rsidRDefault="002A667D" w:rsidP="002A667D">
      <w:proofErr w:type="gramStart"/>
      <w:r w:rsidRPr="002A667D">
        <w:t>Software architecture design documents</w:t>
      </w:r>
      <w:proofErr w:type="gramEnd"/>
      <w:r w:rsidRPr="002A667D">
        <w:t xml:space="preserve"> include the main architectural decisions. </w:t>
      </w:r>
      <w:r>
        <w:t>This document</w:t>
      </w:r>
      <w:r w:rsidRPr="002A667D">
        <w:t xml:space="preserve"> focus on the most relevant and challenging ones. An effective design and architecture document comprises the following information sections:</w:t>
      </w:r>
    </w:p>
    <w:p w14:paraId="2201B132" w14:textId="77777777" w:rsidR="002A667D" w:rsidRPr="002A667D" w:rsidRDefault="002A667D">
      <w:pPr>
        <w:pStyle w:val="ListParagraph"/>
        <w:numPr>
          <w:ilvl w:val="0"/>
          <w:numId w:val="33"/>
        </w:numPr>
        <w:pPrChange w:id="233" w:author="Lyubinskiy, Petr" w:date="2018-04-23T18:16:00Z">
          <w:pPr/>
        </w:pPrChange>
      </w:pPr>
      <w:r w:rsidRPr="002A667D">
        <w:t xml:space="preserve">Design document template. Discuss and form a consensus with stakeholders regarding what needs to </w:t>
      </w:r>
      <w:proofErr w:type="gramStart"/>
      <w:r w:rsidRPr="002A667D">
        <w:t>be covered</w:t>
      </w:r>
      <w:proofErr w:type="gramEnd"/>
      <w:r w:rsidRPr="002A667D">
        <w:t xml:space="preserve"> in the architecture design document before it has been created and use a defined template to map architectural solutions.</w:t>
      </w:r>
    </w:p>
    <w:p w14:paraId="35F77D97" w14:textId="77777777" w:rsidR="002A667D" w:rsidRPr="002A667D" w:rsidRDefault="002A667D">
      <w:pPr>
        <w:pStyle w:val="ListParagraph"/>
        <w:numPr>
          <w:ilvl w:val="0"/>
          <w:numId w:val="33"/>
        </w:numPr>
        <w:pPrChange w:id="234" w:author="Lyubinskiy, Petr" w:date="2018-04-23T18:16:00Z">
          <w:pPr/>
        </w:pPrChange>
      </w:pPr>
      <w:r w:rsidRPr="002A667D">
        <w:t>Architecture &amp; Design Principles. Underline the guiding architecture and design principles with which you will engineer the product. For instance, if you plan to structure your solution using</w:t>
      </w:r>
      <w:r>
        <w:t xml:space="preserve"> </w:t>
      </w:r>
      <w:proofErr w:type="spellStart"/>
      <w:r w:rsidRPr="002A667D">
        <w:t>microservices</w:t>
      </w:r>
      <w:proofErr w:type="spellEnd"/>
      <w:r w:rsidRPr="002A667D">
        <w:t xml:space="preserve"> architecture, </w:t>
      </w:r>
      <w:proofErr w:type="gramStart"/>
      <w:r w:rsidRPr="002A667D">
        <w:t>don’t</w:t>
      </w:r>
      <w:proofErr w:type="gramEnd"/>
      <w:r w:rsidRPr="002A667D">
        <w:t xml:space="preserve"> forget to specifically mention this.</w:t>
      </w:r>
    </w:p>
    <w:p w14:paraId="7299ED0F" w14:textId="77777777" w:rsidR="002A667D" w:rsidRPr="002A667D" w:rsidRDefault="002A667D">
      <w:pPr>
        <w:pStyle w:val="ListParagraph"/>
        <w:numPr>
          <w:ilvl w:val="0"/>
          <w:numId w:val="33"/>
        </w:numPr>
        <w:pPrChange w:id="235" w:author="Lyubinskiy, Petr" w:date="2018-04-23T18:16:00Z">
          <w:pPr/>
        </w:pPrChange>
      </w:pPr>
      <w:r w:rsidRPr="002A667D">
        <w:t>Solution details.</w:t>
      </w:r>
      <w:r>
        <w:t xml:space="preserve"> </w:t>
      </w:r>
      <w:r w:rsidRPr="002A667D">
        <w:t>Describe the contemplated solution by listing planned services, modules, components, and their importance.</w:t>
      </w:r>
    </w:p>
    <w:p w14:paraId="1628452C" w14:textId="0F1EE3A0" w:rsidR="002A667D" w:rsidRPr="002A667D" w:rsidRDefault="002A667D">
      <w:pPr>
        <w:pStyle w:val="ListParagraph"/>
        <w:numPr>
          <w:ilvl w:val="0"/>
          <w:numId w:val="33"/>
        </w:numPr>
        <w:pPrChange w:id="236" w:author="Lyubinskiy, Petr" w:date="2018-04-23T18:16:00Z">
          <w:pPr/>
        </w:pPrChange>
      </w:pPr>
      <w:r w:rsidRPr="002A667D">
        <w:t>Diagrammatic representation of the solution.</w:t>
      </w:r>
      <w:r>
        <w:t xml:space="preserve"> </w:t>
      </w:r>
      <w:r w:rsidRPr="002A667D">
        <w:t xml:space="preserve">Identify the diagrams that need to </w:t>
      </w:r>
      <w:proofErr w:type="gramStart"/>
      <w:r w:rsidRPr="002A667D">
        <w:t>be created</w:t>
      </w:r>
      <w:proofErr w:type="gramEnd"/>
      <w:r w:rsidRPr="002A667D">
        <w:t xml:space="preserve"> to help understand</w:t>
      </w:r>
      <w:ins w:id="237" w:author="Lyubinskiy, Petr" w:date="2018-04-23T18:17:00Z">
        <w:r w:rsidR="00E25839">
          <w:t>ing</w:t>
        </w:r>
      </w:ins>
      <w:r w:rsidRPr="002A667D">
        <w:t xml:space="preserve"> and communicat</w:t>
      </w:r>
      <w:ins w:id="238" w:author="Lyubinskiy, Petr" w:date="2018-04-23T18:17:00Z">
        <w:r w:rsidR="00E25839">
          <w:t>ion of</w:t>
        </w:r>
      </w:ins>
      <w:del w:id="239" w:author="Lyubinskiy, Petr" w:date="2018-04-23T18:17:00Z">
        <w:r w:rsidRPr="002A667D" w:rsidDel="00E25839">
          <w:delText>e</w:delText>
        </w:r>
      </w:del>
      <w:r w:rsidRPr="002A667D">
        <w:t xml:space="preserve"> the structure and design principles.</w:t>
      </w:r>
    </w:p>
    <w:p w14:paraId="21F2720B" w14:textId="77777777" w:rsidR="00DD0981" w:rsidRPr="00DD0981" w:rsidRDefault="00DD0981" w:rsidP="006B7C2D">
      <w:pPr>
        <w:pStyle w:val="Heading2"/>
        <w:numPr>
          <w:ilvl w:val="1"/>
          <w:numId w:val="27"/>
        </w:numPr>
        <w:ind w:left="450"/>
        <w:rPr>
          <w:rFonts w:eastAsia="Times New Roman"/>
        </w:rPr>
      </w:pPr>
      <w:bookmarkStart w:id="240" w:name="_Toc512345228"/>
      <w:r w:rsidRPr="00DD0981">
        <w:rPr>
          <w:rFonts w:eastAsia="Times New Roman"/>
        </w:rPr>
        <w:lastRenderedPageBreak/>
        <w:t>Maintenance &amp; Support</w:t>
      </w:r>
      <w:bookmarkEnd w:id="240"/>
    </w:p>
    <w:p w14:paraId="6D0DC74A" w14:textId="77777777" w:rsidR="00DD0981" w:rsidRDefault="00DD0981" w:rsidP="006B7C2D">
      <w:pPr>
        <w:pStyle w:val="Heading3"/>
        <w:numPr>
          <w:ilvl w:val="2"/>
          <w:numId w:val="27"/>
        </w:numPr>
        <w:ind w:left="540"/>
        <w:rPr>
          <w:rFonts w:eastAsia="Times New Roman"/>
        </w:rPr>
      </w:pPr>
      <w:bookmarkStart w:id="241" w:name="_Toc512345229"/>
      <w:r w:rsidRPr="00DD0981">
        <w:rPr>
          <w:rFonts w:eastAsia="Times New Roman"/>
        </w:rPr>
        <w:t>Infrastructure</w:t>
      </w:r>
      <w:bookmarkEnd w:id="241"/>
    </w:p>
    <w:p w14:paraId="44A36409" w14:textId="77777777" w:rsidR="007A1E1E" w:rsidRPr="007A1E1E" w:rsidRDefault="00FD30C5" w:rsidP="007A1E1E">
      <w:r w:rsidRPr="00120E8F">
        <w:t xml:space="preserve">This document attempts to </w:t>
      </w:r>
      <w:r>
        <w:t xml:space="preserve">describe a list of all existing environments, describe detailed information about hardware of using servers, explains how they communicate with each other. Contains </w:t>
      </w:r>
      <w:proofErr w:type="spellStart"/>
      <w:r>
        <w:t>urls</w:t>
      </w:r>
      <w:proofErr w:type="spellEnd"/>
      <w:r>
        <w:t xml:space="preserve">, user accounts etc. </w:t>
      </w:r>
      <w:r w:rsidR="007A1E1E" w:rsidRPr="007A1E1E">
        <w:t xml:space="preserve">Groups all documentation relevant for operational (technical) support of the applications. </w:t>
      </w:r>
      <w:proofErr w:type="gramStart"/>
      <w:r w:rsidR="007A1E1E" w:rsidRPr="007A1E1E">
        <w:t>Ideally</w:t>
      </w:r>
      <w:proofErr w:type="gramEnd"/>
      <w:r w:rsidR="007A1E1E" w:rsidRPr="007A1E1E">
        <w:t xml:space="preserve"> this would be enough so a team member without knowledge of the inner workings can offer basic support (like restarting applications, check log files, </w:t>
      </w:r>
      <w:proofErr w:type="spellStart"/>
      <w:r w:rsidR="007A1E1E" w:rsidRPr="007A1E1E">
        <w:t>etc</w:t>
      </w:r>
      <w:proofErr w:type="spellEnd"/>
      <w:r w:rsidR="007A1E1E" w:rsidRPr="007A1E1E">
        <w:t>).</w:t>
      </w:r>
    </w:p>
    <w:p w14:paraId="4B417460" w14:textId="77777777" w:rsidR="00514DAA" w:rsidRPr="00514DAA" w:rsidRDefault="00514DAA" w:rsidP="00514DAA"/>
    <w:p w14:paraId="291A6F2D" w14:textId="77777777" w:rsidR="00DD0981" w:rsidRDefault="00DD0981" w:rsidP="006B7C2D">
      <w:pPr>
        <w:pStyle w:val="Heading3"/>
        <w:numPr>
          <w:ilvl w:val="2"/>
          <w:numId w:val="27"/>
        </w:numPr>
        <w:ind w:left="540"/>
        <w:rPr>
          <w:rFonts w:eastAsia="Times New Roman"/>
        </w:rPr>
      </w:pPr>
      <w:bookmarkStart w:id="242" w:name="_Toc512345230"/>
      <w:r w:rsidRPr="00DD0981">
        <w:rPr>
          <w:rFonts w:eastAsia="Times New Roman"/>
        </w:rPr>
        <w:t>Deploy</w:t>
      </w:r>
      <w:r w:rsidR="007A1E1E">
        <w:rPr>
          <w:rFonts w:eastAsia="Times New Roman"/>
        </w:rPr>
        <w:t>ment</w:t>
      </w:r>
      <w:r w:rsidRPr="00DD0981">
        <w:rPr>
          <w:rFonts w:eastAsia="Times New Roman"/>
        </w:rPr>
        <w:t xml:space="preserve"> guide</w:t>
      </w:r>
      <w:bookmarkEnd w:id="242"/>
    </w:p>
    <w:p w14:paraId="7627E530" w14:textId="77777777" w:rsidR="00FD30C5" w:rsidRPr="00FD30C5" w:rsidRDefault="00FD30C5" w:rsidP="00FD30C5">
      <w:r w:rsidRPr="00FD30C5">
        <w:t xml:space="preserve">The </w:t>
      </w:r>
      <w:r w:rsidR="007A1E1E">
        <w:t>d</w:t>
      </w:r>
      <w:r w:rsidRPr="007A1E1E">
        <w:t xml:space="preserve">eployment </w:t>
      </w:r>
      <w:r w:rsidR="007A1E1E">
        <w:t>g</w:t>
      </w:r>
      <w:r w:rsidRPr="007A1E1E">
        <w:t>uide</w:t>
      </w:r>
      <w:r w:rsidRPr="00FD30C5">
        <w:t xml:space="preserve"> provides information on the initial installation and configuration of</w:t>
      </w:r>
      <w:r>
        <w:t xml:space="preserve"> project</w:t>
      </w:r>
      <w:r w:rsidRPr="00FD30C5">
        <w:t xml:space="preserve">. This document describes a typical deployment </w:t>
      </w:r>
      <w:r>
        <w:t>on one or several servers</w:t>
      </w:r>
      <w:r w:rsidRPr="00FD30C5">
        <w:t>. Introductory information that includes hardware and software prerequisites, architecture information, upgrading from previous installations, and general information about the sample installation.</w:t>
      </w:r>
    </w:p>
    <w:p w14:paraId="73906C74" w14:textId="77777777" w:rsidR="00FD30C5" w:rsidRPr="00FD30C5" w:rsidRDefault="00FD30C5" w:rsidP="00FD30C5">
      <w:r w:rsidRPr="00FD30C5">
        <w:t>Instructions on how to install and configure broker hosts and all necessary components and services.</w:t>
      </w:r>
      <w:r>
        <w:t xml:space="preserve"> </w:t>
      </w:r>
      <w:r w:rsidRPr="00FD30C5">
        <w:t>Instructions on how to install and configure node hosts and all necessary components and services.</w:t>
      </w:r>
      <w:r>
        <w:t xml:space="preserve"> </w:t>
      </w:r>
      <w:r w:rsidRPr="00FD30C5">
        <w:t>Information</w:t>
      </w:r>
      <w:r>
        <w:t xml:space="preserve"> on how to test and validate </w:t>
      </w:r>
      <w:proofErr w:type="gramStart"/>
      <w:r>
        <w:t>an</w:t>
      </w:r>
      <w:proofErr w:type="gramEnd"/>
      <w:r>
        <w:t xml:space="preserve"> project</w:t>
      </w:r>
      <w:r w:rsidRPr="00FD30C5">
        <w:t xml:space="preserve"> installation.</w:t>
      </w:r>
    </w:p>
    <w:p w14:paraId="069D8E76" w14:textId="77777777" w:rsidR="007A1E1E" w:rsidRDefault="007A1E1E" w:rsidP="007A1E1E">
      <w:pPr>
        <w:pStyle w:val="Heading3"/>
      </w:pPr>
      <w:bookmarkStart w:id="243" w:name="_Toc512345231"/>
      <w:r>
        <w:t xml:space="preserve">3.3.3 </w:t>
      </w:r>
      <w:r w:rsidR="00FD30C5" w:rsidRPr="007A1E1E">
        <w:t>Continuous integration Guide</w:t>
      </w:r>
      <w:bookmarkEnd w:id="243"/>
      <w:r w:rsidR="00FD30C5" w:rsidRPr="00FD30C5">
        <w:t xml:space="preserve"> </w:t>
      </w:r>
    </w:p>
    <w:p w14:paraId="656F0321" w14:textId="2E784D6B" w:rsidR="00FD30C5" w:rsidRPr="007A1E1E" w:rsidRDefault="007A1E1E" w:rsidP="007A1E1E">
      <w:pPr>
        <w:pStyle w:val="ListParagraph"/>
        <w:ind w:left="0"/>
      </w:pPr>
      <w:r w:rsidRPr="00FD30C5">
        <w:t xml:space="preserve">The </w:t>
      </w:r>
      <w:r>
        <w:t xml:space="preserve">continuous integration guide </w:t>
      </w:r>
      <w:r w:rsidR="00FD30C5" w:rsidRPr="00FD30C5">
        <w:t xml:space="preserve">provides information </w:t>
      </w:r>
      <w:r w:rsidR="007A5C76">
        <w:t xml:space="preserve">about process what team decided to </w:t>
      </w:r>
      <w:r w:rsidR="007A5C76" w:rsidRPr="007A1E1E">
        <w:t xml:space="preserve">use for delivering and sharing they code. What is a branching model they use, how versioning of the code apply etc. Describe in what environments different code versions are </w:t>
      </w:r>
      <w:ins w:id="244" w:author="Lyubinskiy, Petr" w:date="2018-04-23T18:19:00Z">
        <w:r w:rsidR="006203E4">
          <w:t xml:space="preserve">to </w:t>
        </w:r>
        <w:proofErr w:type="gramStart"/>
        <w:r w:rsidR="006203E4">
          <w:t xml:space="preserve">be </w:t>
        </w:r>
      </w:ins>
      <w:r w:rsidR="007A5C76" w:rsidRPr="007A1E1E">
        <w:t>deploy</w:t>
      </w:r>
      <w:ins w:id="245" w:author="Lyubinskiy, Petr" w:date="2018-04-23T18:19:00Z">
        <w:r w:rsidR="006203E4">
          <w:t>ed</w:t>
        </w:r>
      </w:ins>
      <w:proofErr w:type="gramEnd"/>
      <w:r w:rsidR="007A5C76" w:rsidRPr="007A1E1E">
        <w:t xml:space="preserve"> </w:t>
      </w:r>
      <w:ins w:id="246" w:author="Lyubinskiy, Petr" w:date="2018-04-23T18:19:00Z">
        <w:r w:rsidR="006203E4">
          <w:t>to (</w:t>
        </w:r>
      </w:ins>
      <w:r w:rsidR="007A5C76" w:rsidRPr="007A1E1E">
        <w:t>e2e, dev</w:t>
      </w:r>
      <w:ins w:id="247" w:author="Lyubinskiy, Petr" w:date="2018-04-23T18:19:00Z">
        <w:r w:rsidR="006203E4">
          <w:t>,</w:t>
        </w:r>
      </w:ins>
      <w:r w:rsidR="007A5C76" w:rsidRPr="007A1E1E">
        <w:t xml:space="preserve"> prod etc.</w:t>
      </w:r>
      <w:ins w:id="248" w:author="Lyubinskiy, Petr" w:date="2018-04-23T18:19:00Z">
        <w:r w:rsidR="006203E4">
          <w:t>)</w:t>
        </w:r>
      </w:ins>
      <w:r w:rsidR="007A5C76" w:rsidRPr="007A1E1E">
        <w:t xml:space="preserve"> </w:t>
      </w:r>
      <w:proofErr w:type="gramStart"/>
      <w:r w:rsidR="007A5C76" w:rsidRPr="007A1E1E">
        <w:t>It’s</w:t>
      </w:r>
      <w:proofErr w:type="gramEnd"/>
      <w:r w:rsidR="007A5C76" w:rsidRPr="007A1E1E">
        <w:t xml:space="preserve"> a good practice to write flow diagrams and share it with all members.</w:t>
      </w:r>
    </w:p>
    <w:p w14:paraId="6ED80704" w14:textId="77777777" w:rsidR="006C5D70" w:rsidRDefault="006C5D70" w:rsidP="00BE5592">
      <w:pPr>
        <w:pStyle w:val="Heading2"/>
        <w:numPr>
          <w:ilvl w:val="1"/>
          <w:numId w:val="27"/>
        </w:numPr>
        <w:ind w:left="540" w:hanging="540"/>
      </w:pPr>
      <w:bookmarkStart w:id="249" w:name="_Toc512345232"/>
      <w:r w:rsidRPr="006C5D70">
        <w:t>Reports and metrics</w:t>
      </w:r>
      <w:bookmarkEnd w:id="249"/>
    </w:p>
    <w:p w14:paraId="70921238" w14:textId="13E2FC93" w:rsidR="00DE2F41" w:rsidRPr="00A71674" w:rsidRDefault="00A71674" w:rsidP="00A71674">
      <w:r w:rsidRPr="00A71674">
        <w:t xml:space="preserve">Reports reflect how time and human resources </w:t>
      </w:r>
      <w:proofErr w:type="gramStart"/>
      <w:r w:rsidRPr="00A71674">
        <w:t>were used</w:t>
      </w:r>
      <w:proofErr w:type="gramEnd"/>
      <w:r w:rsidRPr="00A71674">
        <w:t xml:space="preserve"> during development. They </w:t>
      </w:r>
      <w:proofErr w:type="gramStart"/>
      <w:r w:rsidRPr="00A71674">
        <w:t>can be generated</w:t>
      </w:r>
      <w:proofErr w:type="gramEnd"/>
      <w:r w:rsidRPr="00A71674">
        <w:t xml:space="preserve"> on a daily, weekly, or monthly basis. </w:t>
      </w:r>
      <w:r>
        <w:t>Contains</w:t>
      </w:r>
      <w:r w:rsidRPr="00A71674">
        <w:t xml:space="preserve"> process documents such as velocity cha</w:t>
      </w:r>
      <w:ins w:id="250" w:author="Shcherbyna, Anton" w:date="2018-04-24T14:59:00Z">
        <w:r w:rsidR="00C873E1">
          <w:t>r</w:t>
        </w:r>
      </w:ins>
      <w:r w:rsidRPr="00A71674">
        <w:t xml:space="preserve">ts, sprint </w:t>
      </w:r>
      <w:proofErr w:type="spellStart"/>
      <w:r w:rsidRPr="00A71674">
        <w:t>burndown</w:t>
      </w:r>
      <w:proofErr w:type="spellEnd"/>
      <w:r w:rsidRPr="00A71674">
        <w:t xml:space="preserve"> charts, and release </w:t>
      </w:r>
      <w:proofErr w:type="spellStart"/>
      <w:r w:rsidRPr="00A71674">
        <w:t>burndown</w:t>
      </w:r>
      <w:proofErr w:type="spellEnd"/>
      <w:r w:rsidRPr="00A71674">
        <w:t xml:space="preserve"> charts</w:t>
      </w:r>
      <w:r w:rsidR="00DE2F41" w:rsidRPr="00A71674">
        <w:t>.</w:t>
      </w:r>
      <w:bookmarkStart w:id="251" w:name="_GoBack"/>
      <w:bookmarkEnd w:id="251"/>
    </w:p>
    <w:p w14:paraId="2ED1F298" w14:textId="77777777" w:rsidR="00ED419C" w:rsidRDefault="00DD0981" w:rsidP="006B7C2D">
      <w:pPr>
        <w:pStyle w:val="Heading2"/>
        <w:numPr>
          <w:ilvl w:val="1"/>
          <w:numId w:val="27"/>
        </w:numPr>
        <w:ind w:left="450"/>
        <w:rPr>
          <w:rFonts w:eastAsia="Times New Roman"/>
        </w:rPr>
      </w:pPr>
      <w:bookmarkStart w:id="252" w:name="_Toc512345233"/>
      <w:r w:rsidRPr="00DD0981">
        <w:rPr>
          <w:rFonts w:eastAsia="Times New Roman"/>
        </w:rPr>
        <w:t>User documentation</w:t>
      </w:r>
      <w:bookmarkEnd w:id="252"/>
    </w:p>
    <w:p w14:paraId="47547B9F" w14:textId="3D9810F3" w:rsidR="00FE7545" w:rsidRPr="00FE7545" w:rsidRDefault="00A71674" w:rsidP="00FE7545">
      <w:r>
        <w:t>U</w:t>
      </w:r>
      <w:r w:rsidR="00FE7545" w:rsidRPr="00FE7545">
        <w:t xml:space="preserve">ser documentation </w:t>
      </w:r>
      <w:proofErr w:type="gramStart"/>
      <w:r w:rsidR="00FE7545" w:rsidRPr="00FE7545">
        <w:t>is created</w:t>
      </w:r>
      <w:proofErr w:type="gramEnd"/>
      <w:r w:rsidR="00FE7545" w:rsidRPr="00FE7545">
        <w:t xml:space="preserve"> for product users.</w:t>
      </w:r>
      <w:r>
        <w:t xml:space="preserve"> It </w:t>
      </w:r>
      <w:r w:rsidR="00FE7545" w:rsidRPr="00FE7545">
        <w:t xml:space="preserve">should explain in the shortest way possible how the software can help </w:t>
      </w:r>
      <w:ins w:id="253" w:author="Lyubinskiy, Petr" w:date="2018-04-23T18:20:00Z">
        <w:r w:rsidR="00431F9B">
          <w:t xml:space="preserve">to </w:t>
        </w:r>
      </w:ins>
      <w:r w:rsidR="00FE7545" w:rsidRPr="00FE7545">
        <w:t xml:space="preserve">solve their problems. Some parts of user documentation, such as tutorials and onboarding, in many large customer-based products </w:t>
      </w:r>
      <w:proofErr w:type="gramStart"/>
      <w:r w:rsidR="00FE7545" w:rsidRPr="00FE7545">
        <w:t>are replaced</w:t>
      </w:r>
      <w:proofErr w:type="gramEnd"/>
      <w:r w:rsidR="00FE7545" w:rsidRPr="00FE7545">
        <w:t xml:space="preserve"> with onboarding training. Nevertheless, there are still complex systems remaining that require documented user guides.</w:t>
      </w:r>
    </w:p>
    <w:p w14:paraId="0F176AC4" w14:textId="77777777" w:rsidR="00FE7545" w:rsidRPr="00FE7545" w:rsidRDefault="00FE7545" w:rsidP="00FE7545">
      <w:r w:rsidRPr="00FE7545">
        <w:t>The online form of user documentation requires technical writers to be more imaginative. Online end-user documentation should</w:t>
      </w:r>
      <w:r w:rsidR="009D2189">
        <w:t xml:space="preserve"> include the following sections </w:t>
      </w:r>
      <w:r w:rsidRPr="00FE7545">
        <w:t>FAQs</w:t>
      </w:r>
      <w:r w:rsidR="009D2189">
        <w:t xml:space="preserve">, </w:t>
      </w:r>
      <w:r w:rsidRPr="00FE7545">
        <w:t>Video tutorials</w:t>
      </w:r>
      <w:r w:rsidR="009D2189">
        <w:t xml:space="preserve">, </w:t>
      </w:r>
      <w:proofErr w:type="gramStart"/>
      <w:r w:rsidRPr="00FE7545">
        <w:t>Embedded</w:t>
      </w:r>
      <w:proofErr w:type="gramEnd"/>
      <w:r w:rsidRPr="00FE7545">
        <w:t xml:space="preserve"> assistance</w:t>
      </w:r>
      <w:r w:rsidR="009D2189">
        <w:t xml:space="preserve">, </w:t>
      </w:r>
      <w:r w:rsidRPr="00FE7545">
        <w:t>Support Portals</w:t>
      </w:r>
      <w:r w:rsidR="009D2189">
        <w:t>.</w:t>
      </w:r>
    </w:p>
    <w:p w14:paraId="1067992E" w14:textId="77777777" w:rsidR="00FE7545" w:rsidRPr="00FE7545" w:rsidRDefault="00FE7545" w:rsidP="00FE7545">
      <w:r w:rsidRPr="00FE7545">
        <w:t xml:space="preserve">In order to provide the best service for end-users, you should collect your customer feedback continuously. The wiki system is one of the more useful practices. It helps to maintain the existing documentation. If you use the wiki </w:t>
      </w:r>
      <w:proofErr w:type="gramStart"/>
      <w:r w:rsidRPr="00FE7545">
        <w:t>system</w:t>
      </w:r>
      <w:proofErr w:type="gramEnd"/>
      <w:r w:rsidRPr="00FE7545">
        <w:t xml:space="preserve"> you won’t need to export documents to presentable formats and upload them the servers. You can create your wiki pages using a wiki markup language and HTML code.</w:t>
      </w:r>
    </w:p>
    <w:sectPr w:rsidR="00FE7545" w:rsidRPr="00FE7545" w:rsidSect="007E037D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7" w:author="Lyubinskiy, Petr" w:date="2018-04-23T18:08:00Z" w:initials="LP">
    <w:p w14:paraId="1F0D92CA" w14:textId="77777777" w:rsidR="00202286" w:rsidRDefault="00202286">
      <w:pPr>
        <w:pStyle w:val="CommentText"/>
      </w:pPr>
      <w:r>
        <w:rPr>
          <w:rStyle w:val="CommentReference"/>
        </w:rPr>
        <w:annotationRef/>
      </w:r>
      <w:r>
        <w:t>If you want to include this into the document, you should add more details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0D92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945"/>
    <w:multiLevelType w:val="multilevel"/>
    <w:tmpl w:val="7D328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2E3EAC"/>
    <w:multiLevelType w:val="multilevel"/>
    <w:tmpl w:val="3F2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923EC"/>
    <w:multiLevelType w:val="multilevel"/>
    <w:tmpl w:val="7C1CA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C07593"/>
    <w:multiLevelType w:val="hybridMultilevel"/>
    <w:tmpl w:val="8362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6C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9641A"/>
    <w:multiLevelType w:val="multilevel"/>
    <w:tmpl w:val="16B0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27AD5"/>
    <w:multiLevelType w:val="multilevel"/>
    <w:tmpl w:val="2E1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25CBA"/>
    <w:multiLevelType w:val="multilevel"/>
    <w:tmpl w:val="E2301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3C7EBE"/>
    <w:multiLevelType w:val="hybridMultilevel"/>
    <w:tmpl w:val="0658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534A5"/>
    <w:multiLevelType w:val="multilevel"/>
    <w:tmpl w:val="53601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2667"/>
    <w:multiLevelType w:val="multilevel"/>
    <w:tmpl w:val="00AC0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A10483"/>
    <w:multiLevelType w:val="multilevel"/>
    <w:tmpl w:val="8E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535C"/>
    <w:multiLevelType w:val="multilevel"/>
    <w:tmpl w:val="478AE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8567A8"/>
    <w:multiLevelType w:val="multilevel"/>
    <w:tmpl w:val="9B6AA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ED2F73"/>
    <w:multiLevelType w:val="hybridMultilevel"/>
    <w:tmpl w:val="F49E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24E5D"/>
    <w:multiLevelType w:val="multilevel"/>
    <w:tmpl w:val="39A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86522"/>
    <w:multiLevelType w:val="multilevel"/>
    <w:tmpl w:val="38B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9016C"/>
    <w:multiLevelType w:val="multilevel"/>
    <w:tmpl w:val="76DA2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51061D"/>
    <w:multiLevelType w:val="multilevel"/>
    <w:tmpl w:val="867A6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2A0C9A"/>
    <w:multiLevelType w:val="hybridMultilevel"/>
    <w:tmpl w:val="3BC4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E0801"/>
    <w:multiLevelType w:val="multilevel"/>
    <w:tmpl w:val="51C6A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053099"/>
    <w:multiLevelType w:val="multilevel"/>
    <w:tmpl w:val="48788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33D1FEF"/>
    <w:multiLevelType w:val="multilevel"/>
    <w:tmpl w:val="A88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B2D46"/>
    <w:multiLevelType w:val="multilevel"/>
    <w:tmpl w:val="24A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21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403453"/>
    <w:multiLevelType w:val="multilevel"/>
    <w:tmpl w:val="F39E8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9562B9"/>
    <w:multiLevelType w:val="multilevel"/>
    <w:tmpl w:val="360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9E63D9"/>
    <w:multiLevelType w:val="multilevel"/>
    <w:tmpl w:val="A57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433F3"/>
    <w:multiLevelType w:val="hybridMultilevel"/>
    <w:tmpl w:val="316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72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0324B5"/>
    <w:multiLevelType w:val="multilevel"/>
    <w:tmpl w:val="A1827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2F43F53"/>
    <w:multiLevelType w:val="multilevel"/>
    <w:tmpl w:val="97B0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790E0A"/>
    <w:multiLevelType w:val="multilevel"/>
    <w:tmpl w:val="E6423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7"/>
  </w:num>
  <w:num w:numId="5">
    <w:abstractNumId w:val="2"/>
  </w:num>
  <w:num w:numId="6">
    <w:abstractNumId w:val="30"/>
  </w:num>
  <w:num w:numId="7">
    <w:abstractNumId w:val="21"/>
  </w:num>
  <w:num w:numId="8">
    <w:abstractNumId w:val="13"/>
  </w:num>
  <w:num w:numId="9">
    <w:abstractNumId w:val="6"/>
  </w:num>
  <w:num w:numId="10">
    <w:abstractNumId w:val="24"/>
  </w:num>
  <w:num w:numId="11">
    <w:abstractNumId w:val="32"/>
  </w:num>
  <w:num w:numId="12">
    <w:abstractNumId w:val="26"/>
  </w:num>
  <w:num w:numId="13">
    <w:abstractNumId w:val="29"/>
  </w:num>
  <w:num w:numId="14">
    <w:abstractNumId w:val="27"/>
  </w:num>
  <w:num w:numId="15">
    <w:abstractNumId w:val="4"/>
  </w:num>
  <w:num w:numId="16">
    <w:abstractNumId w:val="9"/>
  </w:num>
  <w:num w:numId="17">
    <w:abstractNumId w:val="23"/>
  </w:num>
  <w:num w:numId="18">
    <w:abstractNumId w:val="5"/>
  </w:num>
  <w:num w:numId="19">
    <w:abstractNumId w:val="19"/>
  </w:num>
  <w:num w:numId="20">
    <w:abstractNumId w:val="28"/>
  </w:num>
  <w:num w:numId="21">
    <w:abstractNumId w:val="1"/>
  </w:num>
  <w:num w:numId="22">
    <w:abstractNumId w:val="22"/>
  </w:num>
  <w:num w:numId="23">
    <w:abstractNumId w:val="16"/>
  </w:num>
  <w:num w:numId="24">
    <w:abstractNumId w:val="15"/>
  </w:num>
  <w:num w:numId="25">
    <w:abstractNumId w:val="11"/>
  </w:num>
  <w:num w:numId="26">
    <w:abstractNumId w:val="14"/>
  </w:num>
  <w:num w:numId="27">
    <w:abstractNumId w:val="25"/>
  </w:num>
  <w:num w:numId="28">
    <w:abstractNumId w:val="31"/>
  </w:num>
  <w:num w:numId="29">
    <w:abstractNumId w:val="18"/>
  </w:num>
  <w:num w:numId="30">
    <w:abstractNumId w:val="20"/>
  </w:num>
  <w:num w:numId="31">
    <w:abstractNumId w:val="7"/>
  </w:num>
  <w:num w:numId="32">
    <w:abstractNumId w:val="3"/>
  </w:num>
  <w:num w:numId="3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cherbyna, Anton">
    <w15:presenceInfo w15:providerId="AD" w15:userId="S-1-5-21-991605420-2810708076-3007610172-7649"/>
  </w15:person>
  <w15:person w15:author="Lyubinskiy, Petr">
    <w15:presenceInfo w15:providerId="AD" w15:userId="S-1-5-21-991605420-2810708076-3007610172-1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15"/>
    <w:rsid w:val="00107D62"/>
    <w:rsid w:val="00120E8F"/>
    <w:rsid w:val="001E45D2"/>
    <w:rsid w:val="00202286"/>
    <w:rsid w:val="00223232"/>
    <w:rsid w:val="00257F10"/>
    <w:rsid w:val="002A667D"/>
    <w:rsid w:val="002B4BFB"/>
    <w:rsid w:val="002C4409"/>
    <w:rsid w:val="00362428"/>
    <w:rsid w:val="003D4FE4"/>
    <w:rsid w:val="003D6F1E"/>
    <w:rsid w:val="00431F9B"/>
    <w:rsid w:val="004E3ABC"/>
    <w:rsid w:val="00514DAA"/>
    <w:rsid w:val="00536BE6"/>
    <w:rsid w:val="00575659"/>
    <w:rsid w:val="006203E4"/>
    <w:rsid w:val="00632934"/>
    <w:rsid w:val="0066235D"/>
    <w:rsid w:val="0068052C"/>
    <w:rsid w:val="0068169E"/>
    <w:rsid w:val="006B7C2D"/>
    <w:rsid w:val="006C5D70"/>
    <w:rsid w:val="006E0C1D"/>
    <w:rsid w:val="00714F2D"/>
    <w:rsid w:val="007537F2"/>
    <w:rsid w:val="007714FE"/>
    <w:rsid w:val="007A1E1E"/>
    <w:rsid w:val="007A5C76"/>
    <w:rsid w:val="007E037D"/>
    <w:rsid w:val="00811A15"/>
    <w:rsid w:val="0091167C"/>
    <w:rsid w:val="00915304"/>
    <w:rsid w:val="00990E38"/>
    <w:rsid w:val="009B54B6"/>
    <w:rsid w:val="009D2189"/>
    <w:rsid w:val="009F6E30"/>
    <w:rsid w:val="00A50F2B"/>
    <w:rsid w:val="00A554DD"/>
    <w:rsid w:val="00A71674"/>
    <w:rsid w:val="00AE3ADD"/>
    <w:rsid w:val="00B268D4"/>
    <w:rsid w:val="00B639E1"/>
    <w:rsid w:val="00B90F3A"/>
    <w:rsid w:val="00BA44D5"/>
    <w:rsid w:val="00BE5592"/>
    <w:rsid w:val="00C00DC7"/>
    <w:rsid w:val="00C873E1"/>
    <w:rsid w:val="00CA1CFA"/>
    <w:rsid w:val="00CA3499"/>
    <w:rsid w:val="00D475AA"/>
    <w:rsid w:val="00DB7A3C"/>
    <w:rsid w:val="00DD0981"/>
    <w:rsid w:val="00DE2F41"/>
    <w:rsid w:val="00DE3D0D"/>
    <w:rsid w:val="00E25839"/>
    <w:rsid w:val="00E84271"/>
    <w:rsid w:val="00ED419C"/>
    <w:rsid w:val="00FB210E"/>
    <w:rsid w:val="00FB527D"/>
    <w:rsid w:val="00FC4D23"/>
    <w:rsid w:val="00FD30C5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83FC"/>
  <w15:chartTrackingRefBased/>
  <w15:docId w15:val="{B9CE516F-6062-41F7-B772-95A1030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9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49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49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49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9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9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9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9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9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9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4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4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349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9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9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9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9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9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CA3499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34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349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9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A349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A3499"/>
    <w:rPr>
      <w:b/>
      <w:bCs/>
    </w:rPr>
  </w:style>
  <w:style w:type="character" w:styleId="Emphasis">
    <w:name w:val="Emphasis"/>
    <w:basedOn w:val="DefaultParagraphFont"/>
    <w:uiPriority w:val="20"/>
    <w:qFormat/>
    <w:rsid w:val="00CA349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CA349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A349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349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9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99"/>
    <w:rPr>
      <w:b/>
      <w:i/>
      <w:sz w:val="24"/>
    </w:rPr>
  </w:style>
  <w:style w:type="character" w:styleId="SubtleEmphasis">
    <w:name w:val="Subtle Emphasis"/>
    <w:uiPriority w:val="19"/>
    <w:qFormat/>
    <w:rsid w:val="00CA349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A349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A349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A349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A349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349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A3499"/>
    <w:rPr>
      <w:sz w:val="24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A349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A349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349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A3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4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3AB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roductname">
    <w:name w:val="productname"/>
    <w:basedOn w:val="DefaultParagraphFont"/>
    <w:rsid w:val="00FD30C5"/>
  </w:style>
  <w:style w:type="character" w:styleId="CommentReference">
    <w:name w:val="annotation reference"/>
    <w:basedOn w:val="DefaultParagraphFont"/>
    <w:uiPriority w:val="99"/>
    <w:semiHidden/>
    <w:unhideWhenUsed/>
    <w:rsid w:val="00202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2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58C1-3290-4005-AEF6-280E9863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14</cp:revision>
  <dcterms:created xsi:type="dcterms:W3CDTF">2018-04-23T14:20:00Z</dcterms:created>
  <dcterms:modified xsi:type="dcterms:W3CDTF">2018-04-24T11:59:00Z</dcterms:modified>
</cp:coreProperties>
</file>